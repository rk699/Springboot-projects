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17D0" w:rsidRPr="004F0E7E" w:rsidRDefault="00AF17D0" w:rsidP="006018EB">
      <w:pPr>
        <w:spacing w:after="450" w:line="240" w:lineRule="auto"/>
        <w:outlineLvl w:val="0"/>
        <w:rPr>
          <w:rFonts w:ascii="Times New Roman" w:eastAsia="Times New Roman" w:hAnsi="Times New Roman" w:cs="Times New Roman"/>
          <w:b/>
          <w:bCs/>
          <w:color w:val="444444"/>
          <w:kern w:val="36"/>
          <w:sz w:val="42"/>
          <w:szCs w:val="42"/>
          <w:lang w:eastAsia="en-IN"/>
        </w:rPr>
      </w:pPr>
    </w:p>
    <w:p w:rsidR="00AF17D0" w:rsidRPr="004F0E7E" w:rsidRDefault="00AF17D0" w:rsidP="006018EB">
      <w:pPr>
        <w:spacing w:after="450" w:line="240" w:lineRule="auto"/>
        <w:outlineLvl w:val="0"/>
        <w:rPr>
          <w:rFonts w:ascii="Times New Roman" w:eastAsia="Times New Roman" w:hAnsi="Times New Roman" w:cs="Times New Roman"/>
          <w:b/>
          <w:bCs/>
          <w:color w:val="444444"/>
          <w:kern w:val="36"/>
          <w:sz w:val="42"/>
          <w:szCs w:val="42"/>
          <w:lang w:eastAsia="en-IN"/>
        </w:rPr>
      </w:pPr>
      <w:r w:rsidRPr="004F0E7E">
        <w:rPr>
          <w:rFonts w:ascii="Times New Roman" w:eastAsia="Times New Roman" w:hAnsi="Times New Roman" w:cs="Times New Roman"/>
          <w:b/>
          <w:bCs/>
          <w:color w:val="444444"/>
          <w:kern w:val="36"/>
          <w:sz w:val="42"/>
          <w:szCs w:val="42"/>
          <w:lang w:eastAsia="en-IN"/>
        </w:rPr>
        <w:t>FOLLOW FOR MORE:- https://www.bezkoder.com/category/spring/</w:t>
      </w:r>
    </w:p>
    <w:p w:rsidR="006018EB" w:rsidRPr="004F0E7E" w:rsidRDefault="006018EB" w:rsidP="006018EB">
      <w:pPr>
        <w:spacing w:after="450" w:line="240" w:lineRule="auto"/>
        <w:outlineLvl w:val="0"/>
        <w:rPr>
          <w:rFonts w:ascii="Times New Roman" w:eastAsia="Times New Roman" w:hAnsi="Times New Roman" w:cs="Times New Roman"/>
          <w:b/>
          <w:bCs/>
          <w:color w:val="444444"/>
          <w:kern w:val="36"/>
          <w:sz w:val="42"/>
          <w:szCs w:val="42"/>
          <w:lang w:eastAsia="en-IN"/>
        </w:rPr>
      </w:pPr>
      <w:r w:rsidRPr="004F0E7E">
        <w:rPr>
          <w:rFonts w:ascii="Times New Roman" w:eastAsia="Times New Roman" w:hAnsi="Times New Roman" w:cs="Times New Roman"/>
          <w:b/>
          <w:bCs/>
          <w:color w:val="444444"/>
          <w:kern w:val="36"/>
          <w:sz w:val="42"/>
          <w:szCs w:val="42"/>
          <w:lang w:eastAsia="en-IN"/>
        </w:rPr>
        <w:t xml:space="preserve">Spring Boot </w:t>
      </w:r>
      <w:proofErr w:type="spellStart"/>
      <w:r w:rsidRPr="004F0E7E">
        <w:rPr>
          <w:rFonts w:ascii="Times New Roman" w:eastAsia="Times New Roman" w:hAnsi="Times New Roman" w:cs="Times New Roman"/>
          <w:b/>
          <w:bCs/>
          <w:color w:val="444444"/>
          <w:kern w:val="36"/>
          <w:sz w:val="42"/>
          <w:szCs w:val="42"/>
          <w:lang w:eastAsia="en-IN"/>
        </w:rPr>
        <w:t>JdbcTemplate</w:t>
      </w:r>
      <w:proofErr w:type="spellEnd"/>
      <w:r w:rsidRPr="004F0E7E">
        <w:rPr>
          <w:rFonts w:ascii="Times New Roman" w:eastAsia="Times New Roman" w:hAnsi="Times New Roman" w:cs="Times New Roman"/>
          <w:b/>
          <w:bCs/>
          <w:color w:val="444444"/>
          <w:kern w:val="36"/>
          <w:sz w:val="42"/>
          <w:szCs w:val="42"/>
          <w:lang w:eastAsia="en-IN"/>
        </w:rPr>
        <w:t xml:space="preserve"> example with MySQL: CRUD App</w:t>
      </w:r>
    </w:p>
    <w:p w:rsidR="006018EB" w:rsidRPr="004F0E7E" w:rsidRDefault="006018EB" w:rsidP="006018EB">
      <w:pPr>
        <w:spacing w:line="240" w:lineRule="auto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4F0E7E">
        <w:rPr>
          <w:rFonts w:ascii="Times New Roman" w:eastAsia="Times New Roman" w:hAnsi="Times New Roman" w:cs="Times New Roman"/>
          <w:sz w:val="21"/>
          <w:szCs w:val="21"/>
          <w:lang w:eastAsia="en-IN"/>
        </w:rPr>
        <w:t> </w:t>
      </w:r>
      <w:hyperlink r:id="rId6" w:history="1">
        <w:r w:rsidRPr="004F0E7E">
          <w:rPr>
            <w:rFonts w:ascii="Times New Roman" w:eastAsia="Times New Roman" w:hAnsi="Times New Roman" w:cs="Times New Roman"/>
            <w:color w:val="6B6B6B"/>
            <w:sz w:val="20"/>
            <w:szCs w:val="20"/>
            <w:lang w:eastAsia="en-IN"/>
          </w:rPr>
          <w:t>Last modified: March 29, 2022</w:t>
        </w:r>
      </w:hyperlink>
      <w:r w:rsidRPr="004F0E7E">
        <w:rPr>
          <w:rFonts w:ascii="Times New Roman" w:eastAsia="Times New Roman" w:hAnsi="Times New Roman" w:cs="Times New Roman"/>
          <w:sz w:val="21"/>
          <w:szCs w:val="21"/>
          <w:lang w:eastAsia="en-IN"/>
        </w:rPr>
        <w:t>  </w:t>
      </w:r>
      <w:proofErr w:type="spellStart"/>
      <w:r w:rsidRPr="004F0E7E">
        <w:rPr>
          <w:rFonts w:ascii="Times New Roman" w:eastAsia="Times New Roman" w:hAnsi="Times New Roman" w:cs="Times New Roman"/>
          <w:sz w:val="21"/>
          <w:szCs w:val="21"/>
          <w:lang w:eastAsia="en-IN"/>
        </w:rPr>
        <w:fldChar w:fldCharType="begin"/>
      </w:r>
      <w:r w:rsidRPr="004F0E7E">
        <w:rPr>
          <w:rFonts w:ascii="Times New Roman" w:eastAsia="Times New Roman" w:hAnsi="Times New Roman" w:cs="Times New Roman"/>
          <w:sz w:val="21"/>
          <w:szCs w:val="21"/>
          <w:lang w:eastAsia="en-IN"/>
        </w:rPr>
        <w:instrText xml:space="preserve"> HYPERLINK "https://www.bezkoder.com/author/bezkoder/" </w:instrText>
      </w:r>
      <w:r w:rsidRPr="004F0E7E">
        <w:rPr>
          <w:rFonts w:ascii="Times New Roman" w:eastAsia="Times New Roman" w:hAnsi="Times New Roman" w:cs="Times New Roman"/>
          <w:sz w:val="21"/>
          <w:szCs w:val="21"/>
          <w:lang w:eastAsia="en-IN"/>
        </w:rPr>
        <w:fldChar w:fldCharType="separate"/>
      </w:r>
      <w:r w:rsidRPr="004F0E7E">
        <w:rPr>
          <w:rFonts w:ascii="Times New Roman" w:eastAsia="Times New Roman" w:hAnsi="Times New Roman" w:cs="Times New Roman"/>
          <w:color w:val="6B6B6B"/>
          <w:sz w:val="20"/>
          <w:szCs w:val="20"/>
          <w:lang w:eastAsia="en-IN"/>
        </w:rPr>
        <w:t>bezkoder</w:t>
      </w:r>
      <w:proofErr w:type="spellEnd"/>
      <w:r w:rsidRPr="004F0E7E">
        <w:rPr>
          <w:rFonts w:ascii="Times New Roman" w:eastAsia="Times New Roman" w:hAnsi="Times New Roman" w:cs="Times New Roman"/>
          <w:sz w:val="21"/>
          <w:szCs w:val="21"/>
          <w:lang w:eastAsia="en-IN"/>
        </w:rPr>
        <w:fldChar w:fldCharType="end"/>
      </w:r>
      <w:r w:rsidRPr="004F0E7E">
        <w:rPr>
          <w:rFonts w:ascii="Times New Roman" w:eastAsia="Times New Roman" w:hAnsi="Times New Roman" w:cs="Times New Roman"/>
          <w:sz w:val="21"/>
          <w:szCs w:val="21"/>
          <w:lang w:eastAsia="en-IN"/>
        </w:rPr>
        <w:t>  </w:t>
      </w:r>
      <w:hyperlink r:id="rId7" w:history="1">
        <w:proofErr w:type="gramStart"/>
        <w:r w:rsidRPr="004F0E7E">
          <w:rPr>
            <w:rFonts w:ascii="Times New Roman" w:eastAsia="Times New Roman" w:hAnsi="Times New Roman" w:cs="Times New Roman"/>
            <w:color w:val="6B6B6B"/>
            <w:sz w:val="20"/>
            <w:szCs w:val="20"/>
            <w:lang w:eastAsia="en-IN"/>
          </w:rPr>
          <w:t>Spring</w:t>
        </w:r>
        <w:proofErr w:type="gramEnd"/>
      </w:hyperlink>
    </w:p>
    <w:p w:rsidR="006018EB" w:rsidRPr="004F0E7E" w:rsidRDefault="006018EB" w:rsidP="006018EB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r w:rsidRPr="004F0E7E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In this tutorial, we’re gonna build a Spring Boot Rest CRUD API example that use Spring </w:t>
      </w:r>
      <w:proofErr w:type="spellStart"/>
      <w:r w:rsidRPr="004F0E7E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fldChar w:fldCharType="begin"/>
      </w:r>
      <w:r w:rsidRPr="004F0E7E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instrText xml:space="preserve"> HYPERLINK "https://docs.spring.io/spring-framework/docs/current/javadoc-api/org/springframework/jdbc/core/JdbcTemplate.html" </w:instrText>
      </w:r>
      <w:r w:rsidRPr="004F0E7E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fldChar w:fldCharType="separate"/>
      </w:r>
      <w:r w:rsidRPr="004F0E7E">
        <w:rPr>
          <w:rFonts w:ascii="Verdana" w:eastAsia="Times New Roman" w:hAnsi="Verdana" w:cs="Times New Roman"/>
          <w:color w:val="DA4453"/>
          <w:sz w:val="21"/>
          <w:szCs w:val="21"/>
          <w:lang w:eastAsia="en-IN"/>
        </w:rPr>
        <w:t>JdbcTemplate</w:t>
      </w:r>
      <w:proofErr w:type="spellEnd"/>
      <w:r w:rsidRPr="004F0E7E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fldChar w:fldCharType="end"/>
      </w:r>
      <w:r w:rsidRPr="004F0E7E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 to interact with MySQL database. You’ll know:</w:t>
      </w:r>
    </w:p>
    <w:p w:rsidR="006018EB" w:rsidRPr="004F0E7E" w:rsidRDefault="006018EB" w:rsidP="006018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r w:rsidRPr="004F0E7E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How to configure Spring Data JDBC to work with Database</w:t>
      </w:r>
    </w:p>
    <w:p w:rsidR="006018EB" w:rsidRPr="004F0E7E" w:rsidRDefault="006018EB" w:rsidP="006018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r w:rsidRPr="004F0E7E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How to define Data Models and Repository interfaces</w:t>
      </w:r>
    </w:p>
    <w:p w:rsidR="006018EB" w:rsidRPr="004F0E7E" w:rsidRDefault="006018EB" w:rsidP="006018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r w:rsidRPr="004F0E7E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Way to create Spring Rest Controller to process HTTP requests</w:t>
      </w:r>
    </w:p>
    <w:p w:rsidR="006018EB" w:rsidRPr="004F0E7E" w:rsidRDefault="006018EB" w:rsidP="006018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r w:rsidRPr="004F0E7E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Way to use Spring JdbcTemplate to interact with MySQL Database</w:t>
      </w:r>
    </w:p>
    <w:p w:rsidR="006018EB" w:rsidRPr="004F0E7E" w:rsidRDefault="006018EB" w:rsidP="006018EB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r w:rsidRPr="004F0E7E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Exception Handling:</w:t>
      </w:r>
      <w:r w:rsidRPr="004F0E7E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br/>
        <w:t>– </w:t>
      </w:r>
      <w:hyperlink r:id="rId8" w:history="1">
        <w:r w:rsidRPr="004F0E7E">
          <w:rPr>
            <w:rFonts w:ascii="Verdana" w:eastAsia="Times New Roman" w:hAnsi="Verdana" w:cs="Times New Roman"/>
            <w:color w:val="DA4453"/>
            <w:sz w:val="21"/>
            <w:szCs w:val="21"/>
            <w:lang w:eastAsia="en-IN"/>
          </w:rPr>
          <w:t>Spring Boot @ControllerAdvice &amp; @ExceptionHandler example</w:t>
        </w:r>
      </w:hyperlink>
      <w:r w:rsidRPr="004F0E7E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br/>
        <w:t>– </w:t>
      </w:r>
      <w:hyperlink r:id="rId9" w:history="1">
        <w:r w:rsidRPr="004F0E7E">
          <w:rPr>
            <w:rFonts w:ascii="Verdana" w:eastAsia="Times New Roman" w:hAnsi="Verdana" w:cs="Times New Roman"/>
            <w:color w:val="DA4453"/>
            <w:sz w:val="21"/>
            <w:szCs w:val="21"/>
            <w:lang w:eastAsia="en-IN"/>
          </w:rPr>
          <w:t>@RestControllerAdvice example in Spring Boot</w:t>
        </w:r>
      </w:hyperlink>
    </w:p>
    <w:p w:rsidR="006018EB" w:rsidRPr="004F0E7E" w:rsidRDefault="006018EB" w:rsidP="006018EB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r w:rsidRPr="004F0E7E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Unit Test:</w:t>
      </w:r>
      <w:r w:rsidRPr="004F0E7E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br/>
      </w:r>
      <w:hyperlink r:id="rId10" w:history="1">
        <w:r w:rsidRPr="004F0E7E">
          <w:rPr>
            <w:rFonts w:ascii="Verdana" w:eastAsia="Times New Roman" w:hAnsi="Verdana" w:cs="Times New Roman"/>
            <w:color w:val="DA4453"/>
            <w:sz w:val="21"/>
            <w:szCs w:val="21"/>
            <w:lang w:eastAsia="en-IN"/>
          </w:rPr>
          <w:t>Spring Boot – Rest Controller Unit Test with @WebMvcTest</w:t>
        </w:r>
      </w:hyperlink>
    </w:p>
    <w:p w:rsidR="006018EB" w:rsidRPr="004F0E7E" w:rsidRDefault="006018EB" w:rsidP="006018EB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r w:rsidRPr="004F0E7E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Using Spring Data JPA instead:</w:t>
      </w:r>
      <w:r w:rsidRPr="004F0E7E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br/>
      </w:r>
      <w:hyperlink r:id="rId11" w:history="1">
        <w:r w:rsidRPr="004F0E7E">
          <w:rPr>
            <w:rFonts w:ascii="Verdana" w:eastAsia="Times New Roman" w:hAnsi="Verdana" w:cs="Times New Roman"/>
            <w:color w:val="DA4453"/>
            <w:sz w:val="21"/>
            <w:szCs w:val="21"/>
            <w:lang w:eastAsia="en-IN"/>
          </w:rPr>
          <w:t>Spring Boot, Spring Data JPA, MySQL example</w:t>
        </w:r>
      </w:hyperlink>
    </w:p>
    <w:p w:rsidR="006018EB" w:rsidRPr="004F0E7E" w:rsidRDefault="006018EB" w:rsidP="006018EB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r w:rsidRPr="004F0E7E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br/>
        <w:t>This Spring Boot App works with Client in one of these posts:</w:t>
      </w:r>
    </w:p>
    <w:p w:rsidR="006018EB" w:rsidRPr="004F0E7E" w:rsidRDefault="002C394F" w:rsidP="006018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hyperlink r:id="rId12" w:history="1">
        <w:r w:rsidR="006018EB" w:rsidRPr="004F0E7E">
          <w:rPr>
            <w:rFonts w:ascii="Verdana" w:eastAsia="Times New Roman" w:hAnsi="Verdana" w:cs="Times New Roman"/>
            <w:color w:val="DA4453"/>
            <w:sz w:val="21"/>
            <w:szCs w:val="21"/>
            <w:lang w:eastAsia="en-IN"/>
          </w:rPr>
          <w:t>Simple HTTP Client using Axios</w:t>
        </w:r>
      </w:hyperlink>
    </w:p>
    <w:p w:rsidR="006018EB" w:rsidRPr="004F0E7E" w:rsidRDefault="002C394F" w:rsidP="006018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hyperlink r:id="rId13" w:history="1">
        <w:r w:rsidR="006018EB" w:rsidRPr="004F0E7E">
          <w:rPr>
            <w:rFonts w:ascii="Verdana" w:eastAsia="Times New Roman" w:hAnsi="Verdana" w:cs="Times New Roman"/>
            <w:color w:val="DA4453"/>
            <w:sz w:val="21"/>
            <w:szCs w:val="21"/>
            <w:lang w:eastAsia="en-IN"/>
          </w:rPr>
          <w:t>Simple HTTP Client using Fetch API</w:t>
        </w:r>
      </w:hyperlink>
    </w:p>
    <w:p w:rsidR="006018EB" w:rsidRPr="004F0E7E" w:rsidRDefault="002C394F" w:rsidP="006018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hyperlink r:id="rId14" w:history="1">
        <w:r w:rsidR="006018EB" w:rsidRPr="004F0E7E">
          <w:rPr>
            <w:rFonts w:ascii="Verdana" w:eastAsia="Times New Roman" w:hAnsi="Verdana" w:cs="Times New Roman"/>
            <w:color w:val="DA4453"/>
            <w:sz w:val="21"/>
            <w:szCs w:val="21"/>
            <w:lang w:eastAsia="en-IN"/>
          </w:rPr>
          <w:t>Angular 8</w:t>
        </w:r>
      </w:hyperlink>
      <w:r w:rsidR="006018EB" w:rsidRPr="004F0E7E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 / </w:t>
      </w:r>
      <w:hyperlink r:id="rId15" w:history="1">
        <w:r w:rsidR="006018EB" w:rsidRPr="004F0E7E">
          <w:rPr>
            <w:rFonts w:ascii="Verdana" w:eastAsia="Times New Roman" w:hAnsi="Verdana" w:cs="Times New Roman"/>
            <w:color w:val="DA4453"/>
            <w:sz w:val="21"/>
            <w:szCs w:val="21"/>
            <w:lang w:eastAsia="en-IN"/>
          </w:rPr>
          <w:t>Angular 10</w:t>
        </w:r>
      </w:hyperlink>
      <w:r w:rsidR="006018EB" w:rsidRPr="004F0E7E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 / </w:t>
      </w:r>
      <w:hyperlink r:id="rId16" w:history="1">
        <w:r w:rsidR="006018EB" w:rsidRPr="004F0E7E">
          <w:rPr>
            <w:rFonts w:ascii="Verdana" w:eastAsia="Times New Roman" w:hAnsi="Verdana" w:cs="Times New Roman"/>
            <w:color w:val="DA4453"/>
            <w:sz w:val="21"/>
            <w:szCs w:val="21"/>
            <w:lang w:eastAsia="en-IN"/>
          </w:rPr>
          <w:t>Angular 11</w:t>
        </w:r>
      </w:hyperlink>
      <w:r w:rsidR="006018EB" w:rsidRPr="004F0E7E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 / </w:t>
      </w:r>
      <w:hyperlink r:id="rId17" w:history="1">
        <w:r w:rsidR="006018EB" w:rsidRPr="004F0E7E">
          <w:rPr>
            <w:rFonts w:ascii="Verdana" w:eastAsia="Times New Roman" w:hAnsi="Verdana" w:cs="Times New Roman"/>
            <w:color w:val="DA4453"/>
            <w:sz w:val="21"/>
            <w:szCs w:val="21"/>
            <w:lang w:eastAsia="en-IN"/>
          </w:rPr>
          <w:t>Angular 12</w:t>
        </w:r>
      </w:hyperlink>
    </w:p>
    <w:p w:rsidR="006018EB" w:rsidRPr="004F0E7E" w:rsidRDefault="002C394F" w:rsidP="006018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hyperlink r:id="rId18" w:history="1">
        <w:proofErr w:type="spellStart"/>
        <w:r w:rsidR="006018EB" w:rsidRPr="004F0E7E">
          <w:rPr>
            <w:rFonts w:ascii="Verdana" w:eastAsia="Times New Roman" w:hAnsi="Verdana" w:cs="Times New Roman"/>
            <w:color w:val="DA4453"/>
            <w:sz w:val="21"/>
            <w:szCs w:val="21"/>
            <w:lang w:eastAsia="en-IN"/>
          </w:rPr>
          <w:t>Vue</w:t>
        </w:r>
        <w:proofErr w:type="spellEnd"/>
        <w:r w:rsidR="006018EB" w:rsidRPr="004F0E7E">
          <w:rPr>
            <w:rFonts w:ascii="Verdana" w:eastAsia="Times New Roman" w:hAnsi="Verdana" w:cs="Times New Roman"/>
            <w:color w:val="DA4453"/>
            <w:sz w:val="21"/>
            <w:szCs w:val="21"/>
            <w:lang w:eastAsia="en-IN"/>
          </w:rPr>
          <w:t xml:space="preserve"> 2</w:t>
        </w:r>
      </w:hyperlink>
      <w:r w:rsidR="006018EB" w:rsidRPr="004F0E7E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 / </w:t>
      </w:r>
      <w:proofErr w:type="spellStart"/>
      <w:r w:rsidR="006018EB" w:rsidRPr="004F0E7E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fldChar w:fldCharType="begin"/>
      </w:r>
      <w:r w:rsidR="006018EB" w:rsidRPr="004F0E7E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instrText xml:space="preserve"> HYPERLINK "https://bezkoder.com/vue-3-crud/" </w:instrText>
      </w:r>
      <w:r w:rsidR="006018EB" w:rsidRPr="004F0E7E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fldChar w:fldCharType="separate"/>
      </w:r>
      <w:r w:rsidR="006018EB" w:rsidRPr="004F0E7E">
        <w:rPr>
          <w:rFonts w:ascii="Verdana" w:eastAsia="Times New Roman" w:hAnsi="Verdana" w:cs="Times New Roman"/>
          <w:color w:val="DA4453"/>
          <w:sz w:val="21"/>
          <w:szCs w:val="21"/>
          <w:lang w:eastAsia="en-IN"/>
        </w:rPr>
        <w:t>Vue</w:t>
      </w:r>
      <w:proofErr w:type="spellEnd"/>
      <w:r w:rsidR="006018EB" w:rsidRPr="004F0E7E">
        <w:rPr>
          <w:rFonts w:ascii="Verdana" w:eastAsia="Times New Roman" w:hAnsi="Verdana" w:cs="Times New Roman"/>
          <w:color w:val="DA4453"/>
          <w:sz w:val="21"/>
          <w:szCs w:val="21"/>
          <w:lang w:eastAsia="en-IN"/>
        </w:rPr>
        <w:t xml:space="preserve"> 3</w:t>
      </w:r>
      <w:r w:rsidR="006018EB" w:rsidRPr="004F0E7E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fldChar w:fldCharType="end"/>
      </w:r>
    </w:p>
    <w:p w:rsidR="006018EB" w:rsidRPr="004F0E7E" w:rsidRDefault="002C394F" w:rsidP="006018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hyperlink r:id="rId19" w:history="1">
        <w:r w:rsidR="006018EB" w:rsidRPr="004F0E7E">
          <w:rPr>
            <w:rFonts w:ascii="Verdana" w:eastAsia="Times New Roman" w:hAnsi="Verdana" w:cs="Times New Roman"/>
            <w:color w:val="DA4453"/>
            <w:sz w:val="21"/>
            <w:szCs w:val="21"/>
            <w:lang w:eastAsia="en-IN"/>
          </w:rPr>
          <w:t>React</w:t>
        </w:r>
      </w:hyperlink>
      <w:r w:rsidR="006018EB" w:rsidRPr="004F0E7E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 / </w:t>
      </w:r>
      <w:hyperlink r:id="rId20" w:history="1">
        <w:r w:rsidR="006018EB" w:rsidRPr="004F0E7E">
          <w:rPr>
            <w:rFonts w:ascii="Verdana" w:eastAsia="Times New Roman" w:hAnsi="Verdana" w:cs="Times New Roman"/>
            <w:color w:val="DA4453"/>
            <w:sz w:val="21"/>
            <w:szCs w:val="21"/>
            <w:lang w:eastAsia="en-IN"/>
          </w:rPr>
          <w:t>React Redux</w:t>
        </w:r>
      </w:hyperlink>
    </w:p>
    <w:p w:rsidR="006018EB" w:rsidRPr="004F0E7E" w:rsidRDefault="006018EB" w:rsidP="006018EB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r w:rsidRPr="004F0E7E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Other Databases:</w:t>
      </w:r>
      <w:r w:rsidRPr="004F0E7E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br/>
        <w:t>– </w:t>
      </w:r>
      <w:hyperlink r:id="rId21" w:history="1">
        <w:r w:rsidRPr="004F0E7E">
          <w:rPr>
            <w:rFonts w:ascii="Verdana" w:eastAsia="Times New Roman" w:hAnsi="Verdana" w:cs="Times New Roman"/>
            <w:color w:val="DA4453"/>
            <w:sz w:val="21"/>
            <w:szCs w:val="21"/>
            <w:lang w:eastAsia="en-IN"/>
          </w:rPr>
          <w:t>Spring Boot JdbcTemplate example with H2</w:t>
        </w:r>
      </w:hyperlink>
      <w:r w:rsidRPr="004F0E7E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br/>
        <w:t>– </w:t>
      </w:r>
      <w:hyperlink r:id="rId22" w:history="1">
        <w:r w:rsidRPr="004F0E7E">
          <w:rPr>
            <w:rFonts w:ascii="Verdana" w:eastAsia="Times New Roman" w:hAnsi="Verdana" w:cs="Times New Roman"/>
            <w:color w:val="DA4453"/>
            <w:sz w:val="21"/>
            <w:szCs w:val="21"/>
            <w:lang w:eastAsia="en-IN"/>
          </w:rPr>
          <w:t>Spring Boot JdbcTemplate example with PostgreSQL</w:t>
        </w:r>
      </w:hyperlink>
    </w:p>
    <w:p w:rsidR="006018EB" w:rsidRPr="004F0E7E" w:rsidRDefault="006018EB" w:rsidP="006018EB">
      <w:pPr>
        <w:shd w:val="clear" w:color="auto" w:fill="F9F9F9"/>
        <w:spacing w:after="0" w:line="240" w:lineRule="auto"/>
        <w:jc w:val="center"/>
        <w:rPr>
          <w:rFonts w:ascii="Verdana" w:eastAsia="Times New Roman" w:hAnsi="Verdana" w:cs="Times New Roman"/>
          <w:b/>
          <w:bCs/>
          <w:color w:val="6B6B6B"/>
          <w:sz w:val="20"/>
          <w:szCs w:val="20"/>
          <w:lang w:eastAsia="en-IN"/>
        </w:rPr>
      </w:pPr>
      <w:r w:rsidRPr="004F0E7E">
        <w:rPr>
          <w:rFonts w:ascii="Verdana" w:eastAsia="Times New Roman" w:hAnsi="Verdana" w:cs="Times New Roman"/>
          <w:b/>
          <w:bCs/>
          <w:color w:val="6B6B6B"/>
          <w:sz w:val="20"/>
          <w:szCs w:val="20"/>
          <w:lang w:eastAsia="en-IN"/>
        </w:rPr>
        <w:t>Contents </w:t>
      </w:r>
      <w:r w:rsidRPr="004F0E7E">
        <w:rPr>
          <w:rFonts w:ascii="Verdana" w:eastAsia="Times New Roman" w:hAnsi="Verdana" w:cs="Times New Roman"/>
          <w:color w:val="6B6B6B"/>
          <w:sz w:val="18"/>
          <w:szCs w:val="18"/>
          <w:lang w:eastAsia="en-IN"/>
        </w:rPr>
        <w:t>[</w:t>
      </w:r>
      <w:hyperlink r:id="rId23" w:history="1">
        <w:r w:rsidRPr="004F0E7E">
          <w:rPr>
            <w:rFonts w:ascii="Verdana" w:eastAsia="Times New Roman" w:hAnsi="Verdana" w:cs="Times New Roman"/>
            <w:color w:val="DA4453"/>
            <w:sz w:val="18"/>
            <w:szCs w:val="18"/>
            <w:lang w:eastAsia="en-IN"/>
          </w:rPr>
          <w:t>hide</w:t>
        </w:r>
      </w:hyperlink>
      <w:r w:rsidRPr="004F0E7E">
        <w:rPr>
          <w:rFonts w:ascii="Verdana" w:eastAsia="Times New Roman" w:hAnsi="Verdana" w:cs="Times New Roman"/>
          <w:color w:val="6B6B6B"/>
          <w:sz w:val="18"/>
          <w:szCs w:val="18"/>
          <w:lang w:eastAsia="en-IN"/>
        </w:rPr>
        <w:t>]</w:t>
      </w:r>
    </w:p>
    <w:p w:rsidR="006018EB" w:rsidRPr="004F0E7E" w:rsidRDefault="002C394F" w:rsidP="006018EB">
      <w:pPr>
        <w:numPr>
          <w:ilvl w:val="0"/>
          <w:numId w:val="3"/>
        </w:numPr>
        <w:shd w:val="clear" w:color="auto" w:fill="F9F9F9"/>
        <w:spacing w:after="0" w:line="240" w:lineRule="auto"/>
        <w:ind w:left="0"/>
        <w:rPr>
          <w:rFonts w:ascii="Verdana" w:eastAsia="Times New Roman" w:hAnsi="Verdana" w:cs="Times New Roman"/>
          <w:color w:val="6B6B6B"/>
          <w:sz w:val="20"/>
          <w:szCs w:val="20"/>
          <w:lang w:eastAsia="en-IN"/>
        </w:rPr>
      </w:pPr>
      <w:hyperlink r:id="rId24" w:anchor="Overview" w:history="1">
        <w:r w:rsidR="006018EB" w:rsidRPr="004F0E7E">
          <w:rPr>
            <w:rFonts w:ascii="Verdana" w:eastAsia="Times New Roman" w:hAnsi="Verdana" w:cs="Times New Roman"/>
            <w:color w:val="DA4453"/>
            <w:sz w:val="20"/>
            <w:szCs w:val="20"/>
            <w:lang w:eastAsia="en-IN"/>
          </w:rPr>
          <w:t>Overview</w:t>
        </w:r>
      </w:hyperlink>
    </w:p>
    <w:p w:rsidR="006018EB" w:rsidRPr="004F0E7E" w:rsidRDefault="002C394F" w:rsidP="006018EB">
      <w:pPr>
        <w:numPr>
          <w:ilvl w:val="0"/>
          <w:numId w:val="3"/>
        </w:numPr>
        <w:shd w:val="clear" w:color="auto" w:fill="F9F9F9"/>
        <w:spacing w:after="0" w:line="240" w:lineRule="auto"/>
        <w:ind w:left="0"/>
        <w:rPr>
          <w:rFonts w:ascii="Verdana" w:eastAsia="Times New Roman" w:hAnsi="Verdana" w:cs="Times New Roman"/>
          <w:color w:val="6B6B6B"/>
          <w:sz w:val="20"/>
          <w:szCs w:val="20"/>
          <w:lang w:eastAsia="en-IN"/>
        </w:rPr>
      </w:pPr>
      <w:hyperlink r:id="rId25" w:anchor="Technology" w:history="1">
        <w:r w:rsidR="006018EB" w:rsidRPr="004F0E7E">
          <w:rPr>
            <w:rFonts w:ascii="Verdana" w:eastAsia="Times New Roman" w:hAnsi="Verdana" w:cs="Times New Roman"/>
            <w:color w:val="DA4453"/>
            <w:sz w:val="20"/>
            <w:szCs w:val="20"/>
            <w:lang w:eastAsia="en-IN"/>
          </w:rPr>
          <w:t>Technology</w:t>
        </w:r>
      </w:hyperlink>
    </w:p>
    <w:p w:rsidR="006018EB" w:rsidRPr="004F0E7E" w:rsidRDefault="002C394F" w:rsidP="006018EB">
      <w:pPr>
        <w:numPr>
          <w:ilvl w:val="0"/>
          <w:numId w:val="3"/>
        </w:numPr>
        <w:shd w:val="clear" w:color="auto" w:fill="F9F9F9"/>
        <w:spacing w:after="0" w:line="240" w:lineRule="auto"/>
        <w:ind w:left="0"/>
        <w:rPr>
          <w:rFonts w:ascii="Verdana" w:eastAsia="Times New Roman" w:hAnsi="Verdana" w:cs="Times New Roman"/>
          <w:color w:val="6B6B6B"/>
          <w:sz w:val="20"/>
          <w:szCs w:val="20"/>
          <w:lang w:eastAsia="en-IN"/>
        </w:rPr>
      </w:pPr>
      <w:hyperlink r:id="rId26" w:anchor="Project_Structure" w:history="1">
        <w:r w:rsidR="006018EB" w:rsidRPr="004F0E7E">
          <w:rPr>
            <w:rFonts w:ascii="Verdana" w:eastAsia="Times New Roman" w:hAnsi="Verdana" w:cs="Times New Roman"/>
            <w:color w:val="DA4453"/>
            <w:sz w:val="20"/>
            <w:szCs w:val="20"/>
            <w:lang w:eastAsia="en-IN"/>
          </w:rPr>
          <w:t>Project Structure</w:t>
        </w:r>
      </w:hyperlink>
    </w:p>
    <w:p w:rsidR="006018EB" w:rsidRPr="004F0E7E" w:rsidRDefault="002C394F" w:rsidP="006018EB">
      <w:pPr>
        <w:numPr>
          <w:ilvl w:val="0"/>
          <w:numId w:val="3"/>
        </w:numPr>
        <w:shd w:val="clear" w:color="auto" w:fill="F9F9F9"/>
        <w:spacing w:after="0" w:line="240" w:lineRule="auto"/>
        <w:ind w:left="0"/>
        <w:rPr>
          <w:rFonts w:ascii="Verdana" w:eastAsia="Times New Roman" w:hAnsi="Verdana" w:cs="Times New Roman"/>
          <w:color w:val="6B6B6B"/>
          <w:sz w:val="20"/>
          <w:szCs w:val="20"/>
          <w:lang w:eastAsia="en-IN"/>
        </w:rPr>
      </w:pPr>
      <w:hyperlink r:id="rId27" w:anchor="Setup" w:history="1">
        <w:r w:rsidR="006018EB" w:rsidRPr="004F0E7E">
          <w:rPr>
            <w:rFonts w:ascii="Verdana" w:eastAsia="Times New Roman" w:hAnsi="Verdana" w:cs="Times New Roman"/>
            <w:color w:val="DA4453"/>
            <w:sz w:val="20"/>
            <w:szCs w:val="20"/>
            <w:lang w:eastAsia="en-IN"/>
          </w:rPr>
          <w:t>Create &amp; Setup Spring Boot project</w:t>
        </w:r>
      </w:hyperlink>
    </w:p>
    <w:p w:rsidR="006018EB" w:rsidRPr="004F0E7E" w:rsidRDefault="002C394F" w:rsidP="006018EB">
      <w:pPr>
        <w:numPr>
          <w:ilvl w:val="0"/>
          <w:numId w:val="3"/>
        </w:numPr>
        <w:shd w:val="clear" w:color="auto" w:fill="F9F9F9"/>
        <w:spacing w:after="0" w:line="240" w:lineRule="auto"/>
        <w:ind w:left="0"/>
        <w:rPr>
          <w:rFonts w:ascii="Verdana" w:eastAsia="Times New Roman" w:hAnsi="Verdana" w:cs="Times New Roman"/>
          <w:color w:val="6B6B6B"/>
          <w:sz w:val="20"/>
          <w:szCs w:val="20"/>
          <w:lang w:eastAsia="en-IN"/>
        </w:rPr>
      </w:pPr>
      <w:hyperlink r:id="rId28" w:anchor="Configuring" w:history="1">
        <w:r w:rsidR="006018EB" w:rsidRPr="004F0E7E">
          <w:rPr>
            <w:rFonts w:ascii="Verdana" w:eastAsia="Times New Roman" w:hAnsi="Verdana" w:cs="Times New Roman"/>
            <w:color w:val="DA4453"/>
            <w:sz w:val="20"/>
            <w:szCs w:val="20"/>
            <w:lang w:eastAsia="en-IN"/>
          </w:rPr>
          <w:t>Configure Spring Data and MySQL database</w:t>
        </w:r>
      </w:hyperlink>
    </w:p>
    <w:p w:rsidR="006018EB" w:rsidRPr="004F0E7E" w:rsidRDefault="002C394F" w:rsidP="006018EB">
      <w:pPr>
        <w:numPr>
          <w:ilvl w:val="0"/>
          <w:numId w:val="3"/>
        </w:numPr>
        <w:shd w:val="clear" w:color="auto" w:fill="F9F9F9"/>
        <w:spacing w:after="0" w:line="240" w:lineRule="auto"/>
        <w:ind w:left="0"/>
        <w:rPr>
          <w:rFonts w:ascii="Verdana" w:eastAsia="Times New Roman" w:hAnsi="Verdana" w:cs="Times New Roman"/>
          <w:color w:val="6B6B6B"/>
          <w:sz w:val="20"/>
          <w:szCs w:val="20"/>
          <w:lang w:eastAsia="en-IN"/>
        </w:rPr>
      </w:pPr>
      <w:hyperlink r:id="rId29" w:anchor="Define_Data_Model" w:history="1">
        <w:r w:rsidR="006018EB" w:rsidRPr="004F0E7E">
          <w:rPr>
            <w:rFonts w:ascii="Verdana" w:eastAsia="Times New Roman" w:hAnsi="Verdana" w:cs="Times New Roman"/>
            <w:color w:val="DA4453"/>
            <w:sz w:val="20"/>
            <w:szCs w:val="20"/>
            <w:lang w:eastAsia="en-IN"/>
          </w:rPr>
          <w:t>Define Data Model</w:t>
        </w:r>
      </w:hyperlink>
    </w:p>
    <w:p w:rsidR="006018EB" w:rsidRPr="004F0E7E" w:rsidRDefault="002C394F" w:rsidP="006018EB">
      <w:pPr>
        <w:numPr>
          <w:ilvl w:val="0"/>
          <w:numId w:val="3"/>
        </w:numPr>
        <w:shd w:val="clear" w:color="auto" w:fill="F9F9F9"/>
        <w:spacing w:after="0" w:line="240" w:lineRule="auto"/>
        <w:ind w:left="0"/>
        <w:rPr>
          <w:rFonts w:ascii="Verdana" w:eastAsia="Times New Roman" w:hAnsi="Verdana" w:cs="Times New Roman"/>
          <w:color w:val="6B6B6B"/>
          <w:sz w:val="20"/>
          <w:szCs w:val="20"/>
          <w:lang w:eastAsia="en-IN"/>
        </w:rPr>
      </w:pPr>
      <w:hyperlink r:id="rId30" w:anchor="Create_Repository" w:history="1">
        <w:r w:rsidR="006018EB" w:rsidRPr="004F0E7E">
          <w:rPr>
            <w:rFonts w:ascii="Verdana" w:eastAsia="Times New Roman" w:hAnsi="Verdana" w:cs="Times New Roman"/>
            <w:color w:val="DA4453"/>
            <w:sz w:val="20"/>
            <w:szCs w:val="20"/>
            <w:lang w:eastAsia="en-IN"/>
          </w:rPr>
          <w:t>Create Repository</w:t>
        </w:r>
      </w:hyperlink>
    </w:p>
    <w:p w:rsidR="006018EB" w:rsidRPr="004F0E7E" w:rsidRDefault="002C394F" w:rsidP="006018EB">
      <w:pPr>
        <w:numPr>
          <w:ilvl w:val="0"/>
          <w:numId w:val="3"/>
        </w:numPr>
        <w:shd w:val="clear" w:color="auto" w:fill="F9F9F9"/>
        <w:spacing w:after="0" w:line="240" w:lineRule="auto"/>
        <w:ind w:left="0"/>
        <w:rPr>
          <w:rFonts w:ascii="Verdana" w:eastAsia="Times New Roman" w:hAnsi="Verdana" w:cs="Times New Roman"/>
          <w:color w:val="6B6B6B"/>
          <w:sz w:val="20"/>
          <w:szCs w:val="20"/>
          <w:lang w:eastAsia="en-IN"/>
        </w:rPr>
      </w:pPr>
      <w:hyperlink r:id="rId31" w:anchor="Create_Controller" w:history="1">
        <w:r w:rsidR="006018EB" w:rsidRPr="004F0E7E">
          <w:rPr>
            <w:rFonts w:ascii="Verdana" w:eastAsia="Times New Roman" w:hAnsi="Verdana" w:cs="Times New Roman"/>
            <w:color w:val="DA4453"/>
            <w:sz w:val="20"/>
            <w:szCs w:val="20"/>
            <w:lang w:eastAsia="en-IN"/>
          </w:rPr>
          <w:t>Create Spring Rest APIs Controller</w:t>
        </w:r>
      </w:hyperlink>
    </w:p>
    <w:p w:rsidR="006018EB" w:rsidRPr="004F0E7E" w:rsidRDefault="002C394F" w:rsidP="006018EB">
      <w:pPr>
        <w:numPr>
          <w:ilvl w:val="0"/>
          <w:numId w:val="3"/>
        </w:numPr>
        <w:shd w:val="clear" w:color="auto" w:fill="F9F9F9"/>
        <w:spacing w:after="0" w:line="240" w:lineRule="auto"/>
        <w:ind w:left="0"/>
        <w:rPr>
          <w:rFonts w:ascii="Verdana" w:eastAsia="Times New Roman" w:hAnsi="Verdana" w:cs="Times New Roman"/>
          <w:color w:val="6B6B6B"/>
          <w:sz w:val="20"/>
          <w:szCs w:val="20"/>
          <w:lang w:eastAsia="en-IN"/>
        </w:rPr>
      </w:pPr>
      <w:hyperlink r:id="rId32" w:anchor="Run" w:history="1">
        <w:r w:rsidR="006018EB" w:rsidRPr="004F0E7E">
          <w:rPr>
            <w:rFonts w:ascii="Verdana" w:eastAsia="Times New Roman" w:hAnsi="Verdana" w:cs="Times New Roman"/>
            <w:color w:val="DA4453"/>
            <w:sz w:val="20"/>
            <w:szCs w:val="20"/>
            <w:lang w:eastAsia="en-IN"/>
          </w:rPr>
          <w:t>Run &amp; Check</w:t>
        </w:r>
      </w:hyperlink>
    </w:p>
    <w:p w:rsidR="006018EB" w:rsidRPr="004F0E7E" w:rsidRDefault="002C394F" w:rsidP="006018EB">
      <w:pPr>
        <w:numPr>
          <w:ilvl w:val="0"/>
          <w:numId w:val="3"/>
        </w:numPr>
        <w:shd w:val="clear" w:color="auto" w:fill="F9F9F9"/>
        <w:spacing w:after="0" w:line="240" w:lineRule="auto"/>
        <w:ind w:left="0"/>
        <w:rPr>
          <w:rFonts w:ascii="Verdana" w:eastAsia="Times New Roman" w:hAnsi="Verdana" w:cs="Times New Roman"/>
          <w:color w:val="6B6B6B"/>
          <w:sz w:val="20"/>
          <w:szCs w:val="20"/>
          <w:lang w:eastAsia="en-IN"/>
        </w:rPr>
      </w:pPr>
      <w:hyperlink r:id="rId33" w:anchor="Conclusion" w:history="1">
        <w:r w:rsidR="006018EB" w:rsidRPr="004F0E7E">
          <w:rPr>
            <w:rFonts w:ascii="Verdana" w:eastAsia="Times New Roman" w:hAnsi="Verdana" w:cs="Times New Roman"/>
            <w:color w:val="DA4453"/>
            <w:sz w:val="20"/>
            <w:szCs w:val="20"/>
            <w:lang w:eastAsia="en-IN"/>
          </w:rPr>
          <w:t>Conclusion</w:t>
        </w:r>
      </w:hyperlink>
    </w:p>
    <w:p w:rsidR="006018EB" w:rsidRPr="004F0E7E" w:rsidRDefault="002C394F" w:rsidP="006018EB">
      <w:pPr>
        <w:numPr>
          <w:ilvl w:val="0"/>
          <w:numId w:val="3"/>
        </w:numPr>
        <w:shd w:val="clear" w:color="auto" w:fill="F9F9F9"/>
        <w:spacing w:after="0" w:line="240" w:lineRule="auto"/>
        <w:ind w:left="0"/>
        <w:rPr>
          <w:rFonts w:ascii="Verdana" w:eastAsia="Times New Roman" w:hAnsi="Verdana" w:cs="Times New Roman"/>
          <w:color w:val="6B6B6B"/>
          <w:sz w:val="20"/>
          <w:szCs w:val="20"/>
          <w:lang w:eastAsia="en-IN"/>
        </w:rPr>
      </w:pPr>
      <w:hyperlink r:id="rId34" w:anchor="Source_Code" w:history="1">
        <w:r w:rsidR="006018EB" w:rsidRPr="004F0E7E">
          <w:rPr>
            <w:rFonts w:ascii="Verdana" w:eastAsia="Times New Roman" w:hAnsi="Verdana" w:cs="Times New Roman"/>
            <w:color w:val="DA4453"/>
            <w:sz w:val="20"/>
            <w:szCs w:val="20"/>
            <w:lang w:eastAsia="en-IN"/>
          </w:rPr>
          <w:t>Source Code</w:t>
        </w:r>
      </w:hyperlink>
    </w:p>
    <w:p w:rsidR="006018EB" w:rsidRPr="004F0E7E" w:rsidRDefault="002C394F" w:rsidP="006018EB">
      <w:pPr>
        <w:numPr>
          <w:ilvl w:val="0"/>
          <w:numId w:val="3"/>
        </w:numPr>
        <w:shd w:val="clear" w:color="auto" w:fill="F9F9F9"/>
        <w:spacing w:line="240" w:lineRule="auto"/>
        <w:ind w:left="0"/>
        <w:rPr>
          <w:rFonts w:ascii="Verdana" w:eastAsia="Times New Roman" w:hAnsi="Verdana" w:cs="Times New Roman"/>
          <w:color w:val="6B6B6B"/>
          <w:sz w:val="20"/>
          <w:szCs w:val="20"/>
          <w:lang w:eastAsia="en-IN"/>
        </w:rPr>
      </w:pPr>
      <w:hyperlink r:id="rId35" w:anchor="Further_Reading" w:history="1">
        <w:r w:rsidR="006018EB" w:rsidRPr="004F0E7E">
          <w:rPr>
            <w:rFonts w:ascii="Verdana" w:eastAsia="Times New Roman" w:hAnsi="Verdana" w:cs="Times New Roman"/>
            <w:color w:val="DA4453"/>
            <w:sz w:val="20"/>
            <w:szCs w:val="20"/>
            <w:lang w:eastAsia="en-IN"/>
          </w:rPr>
          <w:t>Further Reading</w:t>
        </w:r>
      </w:hyperlink>
    </w:p>
    <w:p w:rsidR="006018EB" w:rsidRPr="004F0E7E" w:rsidRDefault="006018EB" w:rsidP="006018EB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IN"/>
        </w:rPr>
      </w:pPr>
      <w:r w:rsidRPr="004F0E7E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IN"/>
        </w:rPr>
        <w:t>Overview of Spring Boot JdbcTemplate and MySQL example</w:t>
      </w:r>
    </w:p>
    <w:p w:rsidR="006018EB" w:rsidRPr="004F0E7E" w:rsidRDefault="006018EB" w:rsidP="006018EB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r w:rsidRPr="004F0E7E">
        <w:rPr>
          <w:rFonts w:ascii="Verdana" w:eastAsia="Times New Roman" w:hAnsi="Verdana" w:cs="Times New Roman"/>
          <w:color w:val="6B6B6B"/>
          <w:sz w:val="21"/>
          <w:szCs w:val="21"/>
          <w:lang w:eastAsia="en-IN"/>
        </w:rPr>
        <w:t>We will build a Spring Boot Rest API using Spring Data Jdbc with MySQL Database for a Tutorial application that:</w:t>
      </w:r>
    </w:p>
    <w:p w:rsidR="006018EB" w:rsidRPr="004F0E7E" w:rsidRDefault="006018EB" w:rsidP="006018EB">
      <w:pPr>
        <w:numPr>
          <w:ilvl w:val="0"/>
          <w:numId w:val="4"/>
        </w:numPr>
        <w:spacing w:before="100" w:beforeAutospacing="1" w:after="100" w:afterAutospacing="1" w:line="240" w:lineRule="auto"/>
        <w:rPr>
          <w:ins w:id="0" w:author="Unknown"/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ins w:id="1" w:author="Unknown">
        <w:r w:rsidRPr="004F0E7E">
          <w:rPr>
            <w:rFonts w:ascii="Verdana" w:eastAsia="Times New Roman" w:hAnsi="Verdana" w:cs="Times New Roman"/>
            <w:color w:val="6B6B6B"/>
            <w:sz w:val="21"/>
            <w:szCs w:val="21"/>
            <w:lang w:eastAsia="en-IN"/>
          </w:rPr>
          <w:t>Each Tutorial has id, title, description, published status.</w:t>
        </w:r>
      </w:ins>
    </w:p>
    <w:p w:rsidR="006018EB" w:rsidRPr="004F0E7E" w:rsidRDefault="006018EB" w:rsidP="006018EB">
      <w:pPr>
        <w:numPr>
          <w:ilvl w:val="0"/>
          <w:numId w:val="4"/>
        </w:numPr>
        <w:spacing w:before="100" w:beforeAutospacing="1" w:after="100" w:afterAutospacing="1" w:line="240" w:lineRule="auto"/>
        <w:rPr>
          <w:ins w:id="2" w:author="Unknown"/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ins w:id="3" w:author="Unknown">
        <w:r w:rsidRPr="004F0E7E">
          <w:rPr>
            <w:rFonts w:ascii="Verdana" w:eastAsia="Times New Roman" w:hAnsi="Verdana" w:cs="Times New Roman"/>
            <w:color w:val="6B6B6B"/>
            <w:sz w:val="21"/>
            <w:szCs w:val="21"/>
            <w:lang w:eastAsia="en-IN"/>
          </w:rPr>
          <w:t xml:space="preserve">Apis help to create, retrieve, update, </w:t>
        </w:r>
        <w:proofErr w:type="gramStart"/>
        <w:r w:rsidRPr="004F0E7E">
          <w:rPr>
            <w:rFonts w:ascii="Verdana" w:eastAsia="Times New Roman" w:hAnsi="Verdana" w:cs="Times New Roman"/>
            <w:color w:val="6B6B6B"/>
            <w:sz w:val="21"/>
            <w:szCs w:val="21"/>
            <w:lang w:eastAsia="en-IN"/>
          </w:rPr>
          <w:t>delete</w:t>
        </w:r>
        <w:proofErr w:type="gramEnd"/>
        <w:r w:rsidRPr="004F0E7E">
          <w:rPr>
            <w:rFonts w:ascii="Verdana" w:eastAsia="Times New Roman" w:hAnsi="Verdana" w:cs="Times New Roman"/>
            <w:color w:val="6B6B6B"/>
            <w:sz w:val="21"/>
            <w:szCs w:val="21"/>
            <w:lang w:eastAsia="en-IN"/>
          </w:rPr>
          <w:t xml:space="preserve"> Tutorials.</w:t>
        </w:r>
      </w:ins>
    </w:p>
    <w:p w:rsidR="006018EB" w:rsidRPr="004F0E7E" w:rsidRDefault="006018EB" w:rsidP="006018EB">
      <w:pPr>
        <w:numPr>
          <w:ilvl w:val="0"/>
          <w:numId w:val="4"/>
        </w:numPr>
        <w:spacing w:before="100" w:beforeAutospacing="1" w:after="100" w:afterAutospacing="1" w:line="240" w:lineRule="auto"/>
        <w:rPr>
          <w:ins w:id="4" w:author="Unknown"/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ins w:id="5" w:author="Unknown">
        <w:r w:rsidRPr="004F0E7E">
          <w:rPr>
            <w:rFonts w:ascii="Verdana" w:eastAsia="Times New Roman" w:hAnsi="Verdana" w:cs="Times New Roman"/>
            <w:color w:val="6B6B6B"/>
            <w:sz w:val="21"/>
            <w:szCs w:val="21"/>
            <w:lang w:eastAsia="en-IN"/>
          </w:rPr>
          <w:t>Apis also support custom finder methods such as find by published status or by title.</w:t>
        </w:r>
      </w:ins>
    </w:p>
    <w:p w:rsidR="006018EB" w:rsidRPr="004F0E7E" w:rsidRDefault="006018EB" w:rsidP="006018EB">
      <w:pPr>
        <w:spacing w:after="150" w:line="240" w:lineRule="auto"/>
        <w:rPr>
          <w:ins w:id="6" w:author="Unknown"/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ins w:id="7" w:author="Unknown">
        <w:r w:rsidRPr="004F0E7E">
          <w:rPr>
            <w:rFonts w:ascii="Verdana" w:eastAsia="Times New Roman" w:hAnsi="Verdana" w:cs="Times New Roman"/>
            <w:color w:val="6B6B6B"/>
            <w:sz w:val="21"/>
            <w:szCs w:val="21"/>
            <w:lang w:eastAsia="en-IN"/>
          </w:rPr>
          <w:t>These are APIs that we need to provide:</w:t>
        </w:r>
      </w:ins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7"/>
        <w:gridCol w:w="3203"/>
        <w:gridCol w:w="4866"/>
      </w:tblGrid>
      <w:tr w:rsidR="006018EB" w:rsidRPr="004F0E7E" w:rsidTr="006018EB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018EB" w:rsidRPr="004F0E7E" w:rsidRDefault="006018EB" w:rsidP="006018EB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F0E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Methods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018EB" w:rsidRPr="004F0E7E" w:rsidRDefault="006018EB" w:rsidP="006018EB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F0E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Urls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018EB" w:rsidRPr="004F0E7E" w:rsidRDefault="006018EB" w:rsidP="006018EB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F0E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Actions</w:t>
            </w:r>
          </w:p>
        </w:tc>
      </w:tr>
      <w:tr w:rsidR="006018EB" w:rsidRPr="004F0E7E" w:rsidTr="006018E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18EB" w:rsidRPr="004F0E7E" w:rsidRDefault="006018EB" w:rsidP="006018EB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0E7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POST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18EB" w:rsidRPr="004F0E7E" w:rsidRDefault="006018EB" w:rsidP="006018EB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0E7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/api/tutorials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18EB" w:rsidRPr="004F0E7E" w:rsidRDefault="006018EB" w:rsidP="006018EB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0E7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create new Tutorial</w:t>
            </w:r>
          </w:p>
        </w:tc>
      </w:tr>
      <w:tr w:rsidR="006018EB" w:rsidRPr="004F0E7E" w:rsidTr="006018E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18EB" w:rsidRPr="004F0E7E" w:rsidRDefault="006018EB" w:rsidP="006018EB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0E7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18EB" w:rsidRPr="004F0E7E" w:rsidRDefault="006018EB" w:rsidP="006018EB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0E7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/api/tutorials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18EB" w:rsidRPr="004F0E7E" w:rsidRDefault="006018EB" w:rsidP="006018EB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0E7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retrieve all Tutorials</w:t>
            </w:r>
          </w:p>
        </w:tc>
      </w:tr>
      <w:tr w:rsidR="006018EB" w:rsidRPr="004F0E7E" w:rsidTr="006018E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18EB" w:rsidRPr="004F0E7E" w:rsidRDefault="006018EB" w:rsidP="006018EB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0E7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18EB" w:rsidRPr="004F0E7E" w:rsidRDefault="006018EB" w:rsidP="006018EB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0E7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/api/tutorials/:id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18EB" w:rsidRPr="004F0E7E" w:rsidRDefault="006018EB" w:rsidP="006018EB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0E7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retrieve a Tutorial by </w:t>
            </w:r>
            <w:r w:rsidRPr="004F0E7E">
              <w:rPr>
                <w:rFonts w:ascii="Consolas" w:eastAsia="Times New Roman" w:hAnsi="Consolas" w:cs="Courier New"/>
                <w:color w:val="555555"/>
                <w:sz w:val="21"/>
                <w:szCs w:val="21"/>
                <w:lang w:eastAsia="en-IN"/>
              </w:rPr>
              <w:t>:id</w:t>
            </w:r>
          </w:p>
        </w:tc>
      </w:tr>
      <w:tr w:rsidR="006018EB" w:rsidRPr="004F0E7E" w:rsidTr="006018E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18EB" w:rsidRPr="004F0E7E" w:rsidRDefault="006018EB" w:rsidP="006018EB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0E7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PUT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18EB" w:rsidRPr="004F0E7E" w:rsidRDefault="006018EB" w:rsidP="006018EB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0E7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/api/tutorials/:id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18EB" w:rsidRPr="004F0E7E" w:rsidRDefault="006018EB" w:rsidP="006018EB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0E7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update a Tutorial by </w:t>
            </w:r>
            <w:r w:rsidRPr="004F0E7E">
              <w:rPr>
                <w:rFonts w:ascii="Consolas" w:eastAsia="Times New Roman" w:hAnsi="Consolas" w:cs="Courier New"/>
                <w:color w:val="555555"/>
                <w:sz w:val="21"/>
                <w:szCs w:val="21"/>
                <w:lang w:eastAsia="en-IN"/>
              </w:rPr>
              <w:t>:id</w:t>
            </w:r>
          </w:p>
        </w:tc>
      </w:tr>
      <w:tr w:rsidR="006018EB" w:rsidRPr="004F0E7E" w:rsidTr="006018E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18EB" w:rsidRPr="004F0E7E" w:rsidRDefault="006018EB" w:rsidP="006018EB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0E7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DELETE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18EB" w:rsidRPr="004F0E7E" w:rsidRDefault="006018EB" w:rsidP="006018EB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0E7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/api/tutorials/:id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18EB" w:rsidRPr="004F0E7E" w:rsidRDefault="006018EB" w:rsidP="006018EB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0E7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delete a Tutorial by </w:t>
            </w:r>
            <w:r w:rsidRPr="004F0E7E">
              <w:rPr>
                <w:rFonts w:ascii="Consolas" w:eastAsia="Times New Roman" w:hAnsi="Consolas" w:cs="Courier New"/>
                <w:color w:val="555555"/>
                <w:sz w:val="21"/>
                <w:szCs w:val="21"/>
                <w:lang w:eastAsia="en-IN"/>
              </w:rPr>
              <w:t>:id</w:t>
            </w:r>
          </w:p>
        </w:tc>
      </w:tr>
      <w:tr w:rsidR="006018EB" w:rsidRPr="004F0E7E" w:rsidTr="006018E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18EB" w:rsidRPr="004F0E7E" w:rsidRDefault="006018EB" w:rsidP="006018EB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0E7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DELETE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18EB" w:rsidRPr="004F0E7E" w:rsidRDefault="006018EB" w:rsidP="006018EB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0E7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/api/tutorials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18EB" w:rsidRPr="004F0E7E" w:rsidRDefault="006018EB" w:rsidP="006018EB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0E7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delete all Tutorials</w:t>
            </w:r>
          </w:p>
        </w:tc>
      </w:tr>
      <w:tr w:rsidR="006018EB" w:rsidRPr="004F0E7E" w:rsidTr="006018E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18EB" w:rsidRPr="004F0E7E" w:rsidRDefault="006018EB" w:rsidP="006018EB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0E7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18EB" w:rsidRPr="004F0E7E" w:rsidRDefault="006018EB" w:rsidP="006018EB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0E7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/api/tutorials/published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18EB" w:rsidRPr="004F0E7E" w:rsidRDefault="006018EB" w:rsidP="006018EB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0E7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find all published Tutorials</w:t>
            </w:r>
          </w:p>
        </w:tc>
      </w:tr>
      <w:tr w:rsidR="006018EB" w:rsidRPr="004F0E7E" w:rsidTr="006018EB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18EB" w:rsidRPr="004F0E7E" w:rsidRDefault="006018EB" w:rsidP="006018EB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0E7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18EB" w:rsidRPr="004F0E7E" w:rsidRDefault="006018EB" w:rsidP="006018EB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0E7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/api/tutorials?title=[keyword]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18EB" w:rsidRPr="004F0E7E" w:rsidRDefault="006018EB" w:rsidP="006018EB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F0E7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find all Tutorials which title contains </w:t>
            </w:r>
            <w:r w:rsidRPr="004F0E7E">
              <w:rPr>
                <w:rFonts w:ascii="Consolas" w:eastAsia="Times New Roman" w:hAnsi="Consolas" w:cs="Courier New"/>
                <w:color w:val="555555"/>
                <w:sz w:val="21"/>
                <w:szCs w:val="21"/>
                <w:lang w:eastAsia="en-IN"/>
              </w:rPr>
              <w:t>keyword</w:t>
            </w:r>
          </w:p>
        </w:tc>
      </w:tr>
    </w:tbl>
    <w:p w:rsidR="006018EB" w:rsidRPr="004F0E7E" w:rsidRDefault="006018EB" w:rsidP="006018EB">
      <w:pPr>
        <w:spacing w:after="150" w:line="240" w:lineRule="auto"/>
        <w:rPr>
          <w:ins w:id="8" w:author="Unknown"/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ins w:id="9" w:author="Unknown">
        <w:r w:rsidRPr="004F0E7E">
          <w:rPr>
            <w:rFonts w:ascii="Verdana" w:eastAsia="Times New Roman" w:hAnsi="Verdana" w:cs="Times New Roman"/>
            <w:color w:val="6B6B6B"/>
            <w:sz w:val="21"/>
            <w:szCs w:val="21"/>
            <w:lang w:eastAsia="en-IN"/>
          </w:rPr>
          <w:t>– We make CRUD operations &amp; finder methods with Spring Data Jdbc</w:t>
        </w:r>
        <w:proofErr w:type="gramStart"/>
        <w:r w:rsidRPr="004F0E7E">
          <w:rPr>
            <w:rFonts w:ascii="Verdana" w:eastAsia="Times New Roman" w:hAnsi="Verdana" w:cs="Times New Roman"/>
            <w:color w:val="6B6B6B"/>
            <w:sz w:val="21"/>
            <w:szCs w:val="21"/>
            <w:lang w:eastAsia="en-IN"/>
          </w:rPr>
          <w:t>.</w:t>
        </w:r>
        <w:proofErr w:type="gramEnd"/>
        <w:r w:rsidRPr="004F0E7E">
          <w:rPr>
            <w:rFonts w:ascii="Verdana" w:eastAsia="Times New Roman" w:hAnsi="Verdana" w:cs="Times New Roman"/>
            <w:color w:val="6B6B6B"/>
            <w:sz w:val="21"/>
            <w:szCs w:val="21"/>
            <w:lang w:eastAsia="en-IN"/>
          </w:rPr>
          <w:br/>
          <w:t>– The database will be MySQL by configuring project dependency &amp; datasource.</w:t>
        </w:r>
      </w:ins>
    </w:p>
    <w:p w:rsidR="006018EB" w:rsidRPr="004F0E7E" w:rsidRDefault="006018EB" w:rsidP="006018EB">
      <w:pPr>
        <w:spacing w:before="300" w:after="150" w:line="240" w:lineRule="auto"/>
        <w:outlineLvl w:val="1"/>
        <w:rPr>
          <w:ins w:id="10" w:author="Unknown"/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IN"/>
        </w:rPr>
      </w:pPr>
      <w:ins w:id="11" w:author="Unknown">
        <w:r w:rsidRPr="004F0E7E">
          <w:rPr>
            <w:rFonts w:ascii="Times New Roman" w:eastAsia="Times New Roman" w:hAnsi="Times New Roman" w:cs="Times New Roman"/>
            <w:b/>
            <w:bCs/>
            <w:color w:val="333333"/>
            <w:sz w:val="36"/>
            <w:szCs w:val="36"/>
            <w:lang w:eastAsia="en-IN"/>
          </w:rPr>
          <w:t>Technology</w:t>
        </w:r>
      </w:ins>
    </w:p>
    <w:p w:rsidR="006018EB" w:rsidRPr="004F0E7E" w:rsidRDefault="006018EB" w:rsidP="006018EB">
      <w:pPr>
        <w:numPr>
          <w:ilvl w:val="0"/>
          <w:numId w:val="5"/>
        </w:numPr>
        <w:spacing w:before="100" w:beforeAutospacing="1" w:after="100" w:afterAutospacing="1" w:line="240" w:lineRule="auto"/>
        <w:rPr>
          <w:ins w:id="12" w:author="Unknown"/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ins w:id="13" w:author="Unknown">
        <w:r w:rsidRPr="004F0E7E">
          <w:rPr>
            <w:rFonts w:ascii="Verdana" w:eastAsia="Times New Roman" w:hAnsi="Verdana" w:cs="Times New Roman"/>
            <w:color w:val="6B6B6B"/>
            <w:sz w:val="21"/>
            <w:szCs w:val="21"/>
            <w:lang w:eastAsia="en-IN"/>
          </w:rPr>
          <w:lastRenderedPageBreak/>
          <w:t>Java 8</w:t>
        </w:r>
      </w:ins>
    </w:p>
    <w:p w:rsidR="006018EB" w:rsidRPr="004F0E7E" w:rsidRDefault="006018EB" w:rsidP="006018EB">
      <w:pPr>
        <w:numPr>
          <w:ilvl w:val="0"/>
          <w:numId w:val="5"/>
        </w:numPr>
        <w:spacing w:before="100" w:beforeAutospacing="1" w:after="100" w:afterAutospacing="1" w:line="240" w:lineRule="auto"/>
        <w:rPr>
          <w:ins w:id="14" w:author="Unknown"/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ins w:id="15" w:author="Unknown">
        <w:r w:rsidRPr="004F0E7E">
          <w:rPr>
            <w:rFonts w:ascii="Verdana" w:eastAsia="Times New Roman" w:hAnsi="Verdana" w:cs="Times New Roman"/>
            <w:color w:val="6B6B6B"/>
            <w:sz w:val="21"/>
            <w:szCs w:val="21"/>
            <w:lang w:eastAsia="en-IN"/>
          </w:rPr>
          <w:t>Spring Boot 2.5.5 (with Spring Web MVC, Spring Data JDBC)</w:t>
        </w:r>
      </w:ins>
    </w:p>
    <w:p w:rsidR="006018EB" w:rsidRPr="004F0E7E" w:rsidRDefault="006018EB" w:rsidP="006018EB">
      <w:pPr>
        <w:numPr>
          <w:ilvl w:val="0"/>
          <w:numId w:val="5"/>
        </w:numPr>
        <w:spacing w:before="100" w:beforeAutospacing="1" w:after="100" w:afterAutospacing="1" w:line="240" w:lineRule="auto"/>
        <w:rPr>
          <w:ins w:id="16" w:author="Unknown"/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ins w:id="17" w:author="Unknown">
        <w:r w:rsidRPr="004F0E7E">
          <w:rPr>
            <w:rFonts w:ascii="Verdana" w:eastAsia="Times New Roman" w:hAnsi="Verdana" w:cs="Times New Roman"/>
            <w:color w:val="6B6B6B"/>
            <w:sz w:val="21"/>
            <w:szCs w:val="21"/>
            <w:lang w:eastAsia="en-IN"/>
          </w:rPr>
          <w:t>MySQL Database</w:t>
        </w:r>
      </w:ins>
    </w:p>
    <w:p w:rsidR="006018EB" w:rsidRPr="004F0E7E" w:rsidRDefault="006018EB" w:rsidP="006018EB">
      <w:pPr>
        <w:numPr>
          <w:ilvl w:val="0"/>
          <w:numId w:val="5"/>
        </w:numPr>
        <w:spacing w:before="100" w:beforeAutospacing="1" w:after="100" w:afterAutospacing="1" w:line="240" w:lineRule="auto"/>
        <w:rPr>
          <w:ins w:id="18" w:author="Unknown"/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ins w:id="19" w:author="Unknown">
        <w:r w:rsidRPr="004F0E7E">
          <w:rPr>
            <w:rFonts w:ascii="Verdana" w:eastAsia="Times New Roman" w:hAnsi="Verdana" w:cs="Times New Roman"/>
            <w:color w:val="6B6B6B"/>
            <w:sz w:val="21"/>
            <w:szCs w:val="21"/>
            <w:lang w:eastAsia="en-IN"/>
          </w:rPr>
          <w:t>Maven 3.6.1</w:t>
        </w:r>
      </w:ins>
    </w:p>
    <w:p w:rsidR="006018EB" w:rsidRPr="004F0E7E" w:rsidRDefault="006018EB" w:rsidP="006018EB">
      <w:pPr>
        <w:spacing w:before="300" w:after="150" w:line="240" w:lineRule="auto"/>
        <w:outlineLvl w:val="1"/>
        <w:rPr>
          <w:ins w:id="20" w:author="Unknown"/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IN"/>
        </w:rPr>
      </w:pPr>
      <w:ins w:id="21" w:author="Unknown">
        <w:r w:rsidRPr="004F0E7E">
          <w:rPr>
            <w:rFonts w:ascii="Times New Roman" w:eastAsia="Times New Roman" w:hAnsi="Times New Roman" w:cs="Times New Roman"/>
            <w:b/>
            <w:bCs/>
            <w:color w:val="333333"/>
            <w:sz w:val="36"/>
            <w:szCs w:val="36"/>
            <w:lang w:eastAsia="en-IN"/>
          </w:rPr>
          <w:t>Project Structure</w:t>
        </w:r>
      </w:ins>
    </w:p>
    <w:p w:rsidR="006018EB" w:rsidRPr="004F0E7E" w:rsidRDefault="006018EB" w:rsidP="006018EB">
      <w:pPr>
        <w:spacing w:after="150" w:line="240" w:lineRule="auto"/>
        <w:rPr>
          <w:ins w:id="22" w:author="Unknown"/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r w:rsidRPr="004F0E7E">
        <w:rPr>
          <w:rFonts w:ascii="Verdana" w:eastAsia="Times New Roman" w:hAnsi="Verdana" w:cs="Times New Roman"/>
          <w:noProof/>
          <w:color w:val="6B6B6B"/>
          <w:sz w:val="21"/>
          <w:szCs w:val="21"/>
          <w:lang w:eastAsia="en-IN"/>
        </w:rPr>
        <w:drawing>
          <wp:inline distT="0" distB="0" distL="0" distR="0" wp14:anchorId="7C214F19" wp14:editId="24E46F24">
            <wp:extent cx="3333750" cy="3810000"/>
            <wp:effectExtent l="0" t="0" r="0" b="0"/>
            <wp:docPr id="12" name="Picture 12" descr="spring-boot-jdbctemplate-example-mysql-crud-project-stru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ring-boot-jdbctemplate-example-mysql-crud-project-structure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18EB" w:rsidRPr="004F0E7E" w:rsidRDefault="006018EB" w:rsidP="006018EB">
      <w:pPr>
        <w:spacing w:after="150" w:line="240" w:lineRule="auto"/>
        <w:rPr>
          <w:ins w:id="23" w:author="Unknown"/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ins w:id="24" w:author="Unknown">
        <w:r w:rsidRPr="004F0E7E">
          <w:rPr>
            <w:rFonts w:ascii="Verdana" w:eastAsia="Times New Roman" w:hAnsi="Verdana" w:cs="Times New Roman"/>
            <w:color w:val="6B6B6B"/>
            <w:sz w:val="21"/>
            <w:szCs w:val="21"/>
            <w:lang w:eastAsia="en-IN"/>
          </w:rPr>
          <w:t>Let me explain it briefly.</w:t>
        </w:r>
      </w:ins>
    </w:p>
    <w:p w:rsidR="006018EB" w:rsidRPr="004F0E7E" w:rsidRDefault="006018EB" w:rsidP="006018EB">
      <w:pPr>
        <w:spacing w:after="150" w:line="240" w:lineRule="auto"/>
        <w:rPr>
          <w:ins w:id="25" w:author="Unknown"/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ins w:id="26" w:author="Unknown">
        <w:r w:rsidRPr="004F0E7E">
          <w:rPr>
            <w:rFonts w:ascii="Verdana" w:eastAsia="Times New Roman" w:hAnsi="Verdana" w:cs="Times New Roman"/>
            <w:color w:val="6B6B6B"/>
            <w:sz w:val="21"/>
            <w:szCs w:val="21"/>
            <w:lang w:eastAsia="en-IN"/>
          </w:rPr>
          <w:t>– </w:t>
        </w:r>
        <w:r w:rsidRPr="004F0E7E">
          <w:rPr>
            <w:rFonts w:ascii="Consolas" w:eastAsia="Times New Roman" w:hAnsi="Consolas" w:cs="Courier New"/>
            <w:color w:val="555555"/>
            <w:sz w:val="21"/>
            <w:szCs w:val="21"/>
            <w:lang w:eastAsia="en-IN"/>
          </w:rPr>
          <w:t>Tutorial</w:t>
        </w:r>
        <w:r w:rsidRPr="004F0E7E">
          <w:rPr>
            <w:rFonts w:ascii="Verdana" w:eastAsia="Times New Roman" w:hAnsi="Verdana" w:cs="Times New Roman"/>
            <w:color w:val="6B6B6B"/>
            <w:sz w:val="21"/>
            <w:szCs w:val="21"/>
            <w:lang w:eastAsia="en-IN"/>
          </w:rPr>
          <w:t> data model class corresponds to entity and table </w:t>
        </w:r>
        <w:r w:rsidRPr="004F0E7E">
          <w:rPr>
            <w:rFonts w:ascii="Verdana" w:eastAsia="Times New Roman" w:hAnsi="Verdana" w:cs="Times New Roman"/>
            <w:i/>
            <w:iCs/>
            <w:color w:val="6B6B6B"/>
            <w:sz w:val="21"/>
            <w:szCs w:val="21"/>
            <w:lang w:eastAsia="en-IN"/>
          </w:rPr>
          <w:t>tutorials</w:t>
        </w:r>
        <w:r w:rsidRPr="004F0E7E">
          <w:rPr>
            <w:rFonts w:ascii="Verdana" w:eastAsia="Times New Roman" w:hAnsi="Verdana" w:cs="Times New Roman"/>
            <w:color w:val="6B6B6B"/>
            <w:sz w:val="21"/>
            <w:szCs w:val="21"/>
            <w:lang w:eastAsia="en-IN"/>
          </w:rPr>
          <w:t>.</w:t>
        </w:r>
        <w:r w:rsidRPr="004F0E7E">
          <w:rPr>
            <w:rFonts w:ascii="Verdana" w:eastAsia="Times New Roman" w:hAnsi="Verdana" w:cs="Times New Roman"/>
            <w:color w:val="6B6B6B"/>
            <w:sz w:val="21"/>
            <w:szCs w:val="21"/>
            <w:lang w:eastAsia="en-IN"/>
          </w:rPr>
          <w:br/>
          <w:t>– </w:t>
        </w:r>
        <w:r w:rsidRPr="004F0E7E">
          <w:rPr>
            <w:rFonts w:ascii="Consolas" w:eastAsia="Times New Roman" w:hAnsi="Consolas" w:cs="Courier New"/>
            <w:color w:val="555555"/>
            <w:sz w:val="21"/>
            <w:szCs w:val="21"/>
            <w:lang w:eastAsia="en-IN"/>
          </w:rPr>
          <w:t>TutorialRepository</w:t>
        </w:r>
        <w:r w:rsidRPr="004F0E7E">
          <w:rPr>
            <w:rFonts w:ascii="Verdana" w:eastAsia="Times New Roman" w:hAnsi="Verdana" w:cs="Times New Roman"/>
            <w:color w:val="6B6B6B"/>
            <w:sz w:val="21"/>
            <w:szCs w:val="21"/>
            <w:lang w:eastAsia="en-IN"/>
          </w:rPr>
          <w:t> is an interface that provides abstract methods for CRUD Operations and custom finder methods. It will be autowired in </w:t>
        </w:r>
        <w:r w:rsidRPr="004F0E7E">
          <w:rPr>
            <w:rFonts w:ascii="Consolas" w:eastAsia="Times New Roman" w:hAnsi="Consolas" w:cs="Courier New"/>
            <w:color w:val="555555"/>
            <w:sz w:val="21"/>
            <w:szCs w:val="21"/>
            <w:lang w:eastAsia="en-IN"/>
          </w:rPr>
          <w:t>TutorialController</w:t>
        </w:r>
        <w:r w:rsidRPr="004F0E7E">
          <w:rPr>
            <w:rFonts w:ascii="Verdana" w:eastAsia="Times New Roman" w:hAnsi="Verdana" w:cs="Times New Roman"/>
            <w:color w:val="6B6B6B"/>
            <w:sz w:val="21"/>
            <w:szCs w:val="21"/>
            <w:lang w:eastAsia="en-IN"/>
          </w:rPr>
          <w:t>.</w:t>
        </w:r>
        <w:r w:rsidRPr="004F0E7E">
          <w:rPr>
            <w:rFonts w:ascii="Verdana" w:eastAsia="Times New Roman" w:hAnsi="Verdana" w:cs="Times New Roman"/>
            <w:color w:val="6B6B6B"/>
            <w:sz w:val="21"/>
            <w:szCs w:val="21"/>
            <w:lang w:eastAsia="en-IN"/>
          </w:rPr>
          <w:br/>
          <w:t>– </w:t>
        </w:r>
        <w:r w:rsidRPr="004F0E7E">
          <w:rPr>
            <w:rFonts w:ascii="Consolas" w:eastAsia="Times New Roman" w:hAnsi="Consolas" w:cs="Courier New"/>
            <w:color w:val="555555"/>
            <w:sz w:val="21"/>
            <w:szCs w:val="21"/>
            <w:lang w:eastAsia="en-IN"/>
          </w:rPr>
          <w:t>JdbcTutorialRepository</w:t>
        </w:r>
        <w:r w:rsidRPr="004F0E7E">
          <w:rPr>
            <w:rFonts w:ascii="Verdana" w:eastAsia="Times New Roman" w:hAnsi="Verdana" w:cs="Times New Roman"/>
            <w:color w:val="6B6B6B"/>
            <w:sz w:val="21"/>
            <w:szCs w:val="21"/>
            <w:lang w:eastAsia="en-IN"/>
          </w:rPr>
          <w:t> implements </w:t>
        </w:r>
        <w:r w:rsidRPr="004F0E7E">
          <w:rPr>
            <w:rFonts w:ascii="Consolas" w:eastAsia="Times New Roman" w:hAnsi="Consolas" w:cs="Courier New"/>
            <w:color w:val="555555"/>
            <w:sz w:val="21"/>
            <w:szCs w:val="21"/>
            <w:lang w:eastAsia="en-IN"/>
          </w:rPr>
          <w:t>TutorialRepository</w:t>
        </w:r>
        <w:r w:rsidRPr="004F0E7E">
          <w:rPr>
            <w:rFonts w:ascii="Verdana" w:eastAsia="Times New Roman" w:hAnsi="Verdana" w:cs="Times New Roman"/>
            <w:color w:val="6B6B6B"/>
            <w:sz w:val="21"/>
            <w:szCs w:val="21"/>
            <w:lang w:eastAsia="en-IN"/>
          </w:rPr>
          <w:t>. It uses </w:t>
        </w:r>
        <w:proofErr w:type="spellStart"/>
        <w:r w:rsidRPr="004F0E7E">
          <w:rPr>
            <w:rFonts w:ascii="Verdana" w:eastAsia="Times New Roman" w:hAnsi="Verdana" w:cs="Times New Roman"/>
            <w:color w:val="6B6B6B"/>
            <w:sz w:val="21"/>
            <w:szCs w:val="21"/>
            <w:lang w:eastAsia="en-IN"/>
          </w:rPr>
          <w:fldChar w:fldCharType="begin"/>
        </w:r>
        <w:r w:rsidRPr="004F0E7E">
          <w:rPr>
            <w:rFonts w:ascii="Verdana" w:eastAsia="Times New Roman" w:hAnsi="Verdana" w:cs="Times New Roman"/>
            <w:color w:val="6B6B6B"/>
            <w:sz w:val="21"/>
            <w:szCs w:val="21"/>
            <w:lang w:eastAsia="en-IN"/>
          </w:rPr>
          <w:instrText xml:space="preserve"> HYPERLINK "https://docs.spring.io/spring-framework/docs/current/javadoc-api/org/springframework/jdbc/core/JdbcTemplate.html" </w:instrText>
        </w:r>
        <w:r w:rsidRPr="004F0E7E">
          <w:rPr>
            <w:rFonts w:ascii="Verdana" w:eastAsia="Times New Roman" w:hAnsi="Verdana" w:cs="Times New Roman"/>
            <w:color w:val="6B6B6B"/>
            <w:sz w:val="21"/>
            <w:szCs w:val="21"/>
            <w:lang w:eastAsia="en-IN"/>
          </w:rPr>
          <w:fldChar w:fldCharType="separate"/>
        </w:r>
        <w:r w:rsidRPr="004F0E7E">
          <w:rPr>
            <w:rFonts w:ascii="Verdana" w:eastAsia="Times New Roman" w:hAnsi="Verdana" w:cs="Times New Roman"/>
            <w:color w:val="DA4453"/>
            <w:sz w:val="21"/>
            <w:szCs w:val="21"/>
            <w:lang w:eastAsia="en-IN"/>
          </w:rPr>
          <w:t>JdbcTemplate</w:t>
        </w:r>
        <w:proofErr w:type="spellEnd"/>
        <w:r w:rsidRPr="004F0E7E">
          <w:rPr>
            <w:rFonts w:ascii="Verdana" w:eastAsia="Times New Roman" w:hAnsi="Verdana" w:cs="Times New Roman"/>
            <w:color w:val="6B6B6B"/>
            <w:sz w:val="21"/>
            <w:szCs w:val="21"/>
            <w:lang w:eastAsia="en-IN"/>
          </w:rPr>
          <w:fldChar w:fldCharType="end"/>
        </w:r>
        <w:r w:rsidRPr="004F0E7E">
          <w:rPr>
            <w:rFonts w:ascii="Verdana" w:eastAsia="Times New Roman" w:hAnsi="Verdana" w:cs="Times New Roman"/>
            <w:color w:val="6B6B6B"/>
            <w:sz w:val="21"/>
            <w:szCs w:val="21"/>
            <w:lang w:eastAsia="en-IN"/>
          </w:rPr>
          <w:t> for executing SQL queries or updates to interact with Database.</w:t>
        </w:r>
        <w:r w:rsidRPr="004F0E7E">
          <w:rPr>
            <w:rFonts w:ascii="Verdana" w:eastAsia="Times New Roman" w:hAnsi="Verdana" w:cs="Times New Roman"/>
            <w:color w:val="6B6B6B"/>
            <w:sz w:val="21"/>
            <w:szCs w:val="21"/>
            <w:lang w:eastAsia="en-IN"/>
          </w:rPr>
          <w:br/>
          <w:t>– </w:t>
        </w:r>
        <w:proofErr w:type="spellStart"/>
        <w:r w:rsidRPr="004F0E7E">
          <w:rPr>
            <w:rFonts w:ascii="Consolas" w:eastAsia="Times New Roman" w:hAnsi="Consolas" w:cs="Courier New"/>
            <w:color w:val="555555"/>
            <w:sz w:val="21"/>
            <w:szCs w:val="21"/>
            <w:lang w:eastAsia="en-IN"/>
          </w:rPr>
          <w:t>TutorialController</w:t>
        </w:r>
        <w:proofErr w:type="spellEnd"/>
        <w:r w:rsidRPr="004F0E7E">
          <w:rPr>
            <w:rFonts w:ascii="Verdana" w:eastAsia="Times New Roman" w:hAnsi="Verdana" w:cs="Times New Roman"/>
            <w:color w:val="6B6B6B"/>
            <w:sz w:val="21"/>
            <w:szCs w:val="21"/>
            <w:lang w:eastAsia="en-IN"/>
          </w:rPr>
          <w:t> is a </w:t>
        </w:r>
        <w:proofErr w:type="spellStart"/>
        <w:r w:rsidRPr="004F0E7E">
          <w:rPr>
            <w:rFonts w:ascii="Verdana" w:eastAsia="Times New Roman" w:hAnsi="Verdana" w:cs="Times New Roman"/>
            <w:color w:val="6B6B6B"/>
            <w:sz w:val="21"/>
            <w:szCs w:val="21"/>
            <w:lang w:eastAsia="en-IN"/>
          </w:rPr>
          <w:fldChar w:fldCharType="begin"/>
        </w:r>
        <w:r w:rsidRPr="004F0E7E">
          <w:rPr>
            <w:rFonts w:ascii="Verdana" w:eastAsia="Times New Roman" w:hAnsi="Verdana" w:cs="Times New Roman"/>
            <w:color w:val="6B6B6B"/>
            <w:sz w:val="21"/>
            <w:szCs w:val="21"/>
            <w:lang w:eastAsia="en-IN"/>
          </w:rPr>
          <w:instrText xml:space="preserve"> HYPERLINK "https://docs.spring.io/spring/docs/current/javadoc-api/org/springframework/web/bind/annotation/RestController.html" </w:instrText>
        </w:r>
        <w:r w:rsidRPr="004F0E7E">
          <w:rPr>
            <w:rFonts w:ascii="Verdana" w:eastAsia="Times New Roman" w:hAnsi="Verdana" w:cs="Times New Roman"/>
            <w:color w:val="6B6B6B"/>
            <w:sz w:val="21"/>
            <w:szCs w:val="21"/>
            <w:lang w:eastAsia="en-IN"/>
          </w:rPr>
          <w:fldChar w:fldCharType="separate"/>
        </w:r>
        <w:r w:rsidRPr="004F0E7E">
          <w:rPr>
            <w:rFonts w:ascii="Verdana" w:eastAsia="Times New Roman" w:hAnsi="Verdana" w:cs="Times New Roman"/>
            <w:color w:val="DA4453"/>
            <w:sz w:val="21"/>
            <w:szCs w:val="21"/>
            <w:lang w:eastAsia="en-IN"/>
          </w:rPr>
          <w:t>RestController</w:t>
        </w:r>
        <w:proofErr w:type="spellEnd"/>
        <w:r w:rsidRPr="004F0E7E">
          <w:rPr>
            <w:rFonts w:ascii="Verdana" w:eastAsia="Times New Roman" w:hAnsi="Verdana" w:cs="Times New Roman"/>
            <w:color w:val="6B6B6B"/>
            <w:sz w:val="21"/>
            <w:szCs w:val="21"/>
            <w:lang w:eastAsia="en-IN"/>
          </w:rPr>
          <w:fldChar w:fldCharType="end"/>
        </w:r>
        <w:r w:rsidRPr="004F0E7E">
          <w:rPr>
            <w:rFonts w:ascii="Verdana" w:eastAsia="Times New Roman" w:hAnsi="Verdana" w:cs="Times New Roman"/>
            <w:color w:val="6B6B6B"/>
            <w:sz w:val="21"/>
            <w:szCs w:val="21"/>
            <w:lang w:eastAsia="en-IN"/>
          </w:rPr>
          <w:t> which has request mapping methods for RESTful requests such as: </w:t>
        </w:r>
        <w:r w:rsidRPr="004F0E7E">
          <w:rPr>
            <w:rFonts w:ascii="Verdana" w:eastAsia="Times New Roman" w:hAnsi="Verdana" w:cs="Times New Roman"/>
            <w:i/>
            <w:iCs/>
            <w:color w:val="6B6B6B"/>
            <w:sz w:val="21"/>
            <w:szCs w:val="21"/>
            <w:lang w:eastAsia="en-IN"/>
          </w:rPr>
          <w:t>getAllTutorials</w:t>
        </w:r>
        <w:r w:rsidRPr="004F0E7E">
          <w:rPr>
            <w:rFonts w:ascii="Verdana" w:eastAsia="Times New Roman" w:hAnsi="Verdana" w:cs="Times New Roman"/>
            <w:color w:val="6B6B6B"/>
            <w:sz w:val="21"/>
            <w:szCs w:val="21"/>
            <w:lang w:eastAsia="en-IN"/>
          </w:rPr>
          <w:t>, </w:t>
        </w:r>
        <w:r w:rsidRPr="004F0E7E">
          <w:rPr>
            <w:rFonts w:ascii="Verdana" w:eastAsia="Times New Roman" w:hAnsi="Verdana" w:cs="Times New Roman"/>
            <w:i/>
            <w:iCs/>
            <w:color w:val="6B6B6B"/>
            <w:sz w:val="21"/>
            <w:szCs w:val="21"/>
            <w:lang w:eastAsia="en-IN"/>
          </w:rPr>
          <w:t>createTutorial</w:t>
        </w:r>
        <w:r w:rsidRPr="004F0E7E">
          <w:rPr>
            <w:rFonts w:ascii="Verdana" w:eastAsia="Times New Roman" w:hAnsi="Verdana" w:cs="Times New Roman"/>
            <w:color w:val="6B6B6B"/>
            <w:sz w:val="21"/>
            <w:szCs w:val="21"/>
            <w:lang w:eastAsia="en-IN"/>
          </w:rPr>
          <w:t>, </w:t>
        </w:r>
        <w:r w:rsidRPr="004F0E7E">
          <w:rPr>
            <w:rFonts w:ascii="Verdana" w:eastAsia="Times New Roman" w:hAnsi="Verdana" w:cs="Times New Roman"/>
            <w:i/>
            <w:iCs/>
            <w:color w:val="6B6B6B"/>
            <w:sz w:val="21"/>
            <w:szCs w:val="21"/>
            <w:lang w:eastAsia="en-IN"/>
          </w:rPr>
          <w:t>updateTutorial</w:t>
        </w:r>
        <w:r w:rsidRPr="004F0E7E">
          <w:rPr>
            <w:rFonts w:ascii="Verdana" w:eastAsia="Times New Roman" w:hAnsi="Verdana" w:cs="Times New Roman"/>
            <w:color w:val="6B6B6B"/>
            <w:sz w:val="21"/>
            <w:szCs w:val="21"/>
            <w:lang w:eastAsia="en-IN"/>
          </w:rPr>
          <w:t>, </w:t>
        </w:r>
        <w:r w:rsidRPr="004F0E7E">
          <w:rPr>
            <w:rFonts w:ascii="Verdana" w:eastAsia="Times New Roman" w:hAnsi="Verdana" w:cs="Times New Roman"/>
            <w:i/>
            <w:iCs/>
            <w:color w:val="6B6B6B"/>
            <w:sz w:val="21"/>
            <w:szCs w:val="21"/>
            <w:lang w:eastAsia="en-IN"/>
          </w:rPr>
          <w:t>deleteTutorial</w:t>
        </w:r>
        <w:r w:rsidRPr="004F0E7E">
          <w:rPr>
            <w:rFonts w:ascii="Verdana" w:eastAsia="Times New Roman" w:hAnsi="Verdana" w:cs="Times New Roman"/>
            <w:color w:val="6B6B6B"/>
            <w:sz w:val="21"/>
            <w:szCs w:val="21"/>
            <w:lang w:eastAsia="en-IN"/>
          </w:rPr>
          <w:t>, </w:t>
        </w:r>
        <w:r w:rsidRPr="004F0E7E">
          <w:rPr>
            <w:rFonts w:ascii="Verdana" w:eastAsia="Times New Roman" w:hAnsi="Verdana" w:cs="Times New Roman"/>
            <w:i/>
            <w:iCs/>
            <w:color w:val="6B6B6B"/>
            <w:sz w:val="21"/>
            <w:szCs w:val="21"/>
            <w:lang w:eastAsia="en-IN"/>
          </w:rPr>
          <w:t>findByPublished</w:t>
        </w:r>
        <w:r w:rsidRPr="004F0E7E">
          <w:rPr>
            <w:rFonts w:ascii="Verdana" w:eastAsia="Times New Roman" w:hAnsi="Verdana" w:cs="Times New Roman"/>
            <w:color w:val="6B6B6B"/>
            <w:sz w:val="21"/>
            <w:szCs w:val="21"/>
            <w:lang w:eastAsia="en-IN"/>
          </w:rPr>
          <w:t>…</w:t>
        </w:r>
        <w:r w:rsidRPr="004F0E7E">
          <w:rPr>
            <w:rFonts w:ascii="Verdana" w:eastAsia="Times New Roman" w:hAnsi="Verdana" w:cs="Times New Roman"/>
            <w:color w:val="6B6B6B"/>
            <w:sz w:val="21"/>
            <w:szCs w:val="21"/>
            <w:lang w:eastAsia="en-IN"/>
          </w:rPr>
          <w:br/>
          <w:t>– Configuration for Spring Datasource, MySQL database in </w:t>
        </w:r>
        <w:r w:rsidRPr="004F0E7E">
          <w:rPr>
            <w:rFonts w:ascii="Verdana" w:eastAsia="Times New Roman" w:hAnsi="Verdana" w:cs="Times New Roman"/>
            <w:b/>
            <w:bCs/>
            <w:color w:val="6B6B6B"/>
            <w:sz w:val="21"/>
            <w:szCs w:val="21"/>
            <w:lang w:eastAsia="en-IN"/>
          </w:rPr>
          <w:t>application.properties</w:t>
        </w:r>
        <w:r w:rsidRPr="004F0E7E">
          <w:rPr>
            <w:rFonts w:ascii="Verdana" w:eastAsia="Times New Roman" w:hAnsi="Verdana" w:cs="Times New Roman"/>
            <w:color w:val="6B6B6B"/>
            <w:sz w:val="21"/>
            <w:szCs w:val="21"/>
            <w:lang w:eastAsia="en-IN"/>
          </w:rPr>
          <w:t>.</w:t>
        </w:r>
        <w:r w:rsidRPr="004F0E7E">
          <w:rPr>
            <w:rFonts w:ascii="Verdana" w:eastAsia="Times New Roman" w:hAnsi="Verdana" w:cs="Times New Roman"/>
            <w:color w:val="6B6B6B"/>
            <w:sz w:val="21"/>
            <w:szCs w:val="21"/>
            <w:lang w:eastAsia="en-IN"/>
          </w:rPr>
          <w:br/>
          <w:t>– </w:t>
        </w:r>
        <w:r w:rsidRPr="004F0E7E">
          <w:rPr>
            <w:rFonts w:ascii="Verdana" w:eastAsia="Times New Roman" w:hAnsi="Verdana" w:cs="Times New Roman"/>
            <w:b/>
            <w:bCs/>
            <w:color w:val="6B6B6B"/>
            <w:sz w:val="21"/>
            <w:szCs w:val="21"/>
            <w:lang w:eastAsia="en-IN"/>
          </w:rPr>
          <w:t>pom.xml</w:t>
        </w:r>
        <w:r w:rsidRPr="004F0E7E">
          <w:rPr>
            <w:rFonts w:ascii="Verdana" w:eastAsia="Times New Roman" w:hAnsi="Verdana" w:cs="Times New Roman"/>
            <w:color w:val="6B6B6B"/>
            <w:sz w:val="21"/>
            <w:szCs w:val="21"/>
            <w:lang w:eastAsia="en-IN"/>
          </w:rPr>
          <w:t> contains dependencies for Spring Boot Web, JDBC and MySQL Connector.</w:t>
        </w:r>
      </w:ins>
    </w:p>
    <w:p w:rsidR="006018EB" w:rsidRPr="004F0E7E" w:rsidRDefault="006018EB" w:rsidP="006018EB">
      <w:pPr>
        <w:spacing w:before="300" w:after="150" w:line="240" w:lineRule="auto"/>
        <w:outlineLvl w:val="1"/>
        <w:rPr>
          <w:ins w:id="27" w:author="Unknown"/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IN"/>
        </w:rPr>
      </w:pPr>
      <w:ins w:id="28" w:author="Unknown">
        <w:r w:rsidRPr="004F0E7E">
          <w:rPr>
            <w:rFonts w:ascii="Times New Roman" w:eastAsia="Times New Roman" w:hAnsi="Times New Roman" w:cs="Times New Roman"/>
            <w:b/>
            <w:bCs/>
            <w:color w:val="333333"/>
            <w:sz w:val="36"/>
            <w:szCs w:val="36"/>
            <w:lang w:eastAsia="en-IN"/>
          </w:rPr>
          <w:t>Create &amp; Setup Spring Boot project</w:t>
        </w:r>
      </w:ins>
    </w:p>
    <w:p w:rsidR="006018EB" w:rsidRPr="004F0E7E" w:rsidRDefault="006018EB" w:rsidP="006018EB">
      <w:pPr>
        <w:spacing w:after="150" w:line="240" w:lineRule="auto"/>
        <w:rPr>
          <w:ins w:id="29" w:author="Unknown"/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proofErr w:type="gramStart"/>
      <w:ins w:id="30" w:author="Unknown">
        <w:r w:rsidRPr="004F0E7E">
          <w:rPr>
            <w:rFonts w:ascii="Verdana" w:eastAsia="Times New Roman" w:hAnsi="Verdana" w:cs="Times New Roman"/>
            <w:color w:val="6B6B6B"/>
            <w:sz w:val="21"/>
            <w:szCs w:val="21"/>
            <w:lang w:eastAsia="en-IN"/>
          </w:rPr>
          <w:t>Use </w:t>
        </w:r>
        <w:r w:rsidRPr="004F0E7E">
          <w:rPr>
            <w:rFonts w:ascii="Verdana" w:eastAsia="Times New Roman" w:hAnsi="Verdana" w:cs="Times New Roman"/>
            <w:color w:val="6B6B6B"/>
            <w:sz w:val="21"/>
            <w:szCs w:val="21"/>
            <w:lang w:eastAsia="en-IN"/>
          </w:rPr>
          <w:fldChar w:fldCharType="begin"/>
        </w:r>
        <w:r w:rsidRPr="004F0E7E">
          <w:rPr>
            <w:rFonts w:ascii="Verdana" w:eastAsia="Times New Roman" w:hAnsi="Verdana" w:cs="Times New Roman"/>
            <w:color w:val="6B6B6B"/>
            <w:sz w:val="21"/>
            <w:szCs w:val="21"/>
            <w:lang w:eastAsia="en-IN"/>
          </w:rPr>
          <w:instrText xml:space="preserve"> HYPERLINK "https://start.spring.io/" </w:instrText>
        </w:r>
        <w:r w:rsidRPr="004F0E7E">
          <w:rPr>
            <w:rFonts w:ascii="Verdana" w:eastAsia="Times New Roman" w:hAnsi="Verdana" w:cs="Times New Roman"/>
            <w:color w:val="6B6B6B"/>
            <w:sz w:val="21"/>
            <w:szCs w:val="21"/>
            <w:lang w:eastAsia="en-IN"/>
          </w:rPr>
          <w:fldChar w:fldCharType="separate"/>
        </w:r>
        <w:r w:rsidRPr="004F0E7E">
          <w:rPr>
            <w:rFonts w:ascii="Verdana" w:eastAsia="Times New Roman" w:hAnsi="Verdana" w:cs="Times New Roman"/>
            <w:color w:val="DA4453"/>
            <w:sz w:val="21"/>
            <w:szCs w:val="21"/>
            <w:lang w:eastAsia="en-IN"/>
          </w:rPr>
          <w:t>Spring web tool</w:t>
        </w:r>
        <w:r w:rsidRPr="004F0E7E">
          <w:rPr>
            <w:rFonts w:ascii="Verdana" w:eastAsia="Times New Roman" w:hAnsi="Verdana" w:cs="Times New Roman"/>
            <w:color w:val="6B6B6B"/>
            <w:sz w:val="21"/>
            <w:szCs w:val="21"/>
            <w:lang w:eastAsia="en-IN"/>
          </w:rPr>
          <w:fldChar w:fldCharType="end"/>
        </w:r>
        <w:r w:rsidRPr="004F0E7E">
          <w:rPr>
            <w:rFonts w:ascii="Verdana" w:eastAsia="Times New Roman" w:hAnsi="Verdana" w:cs="Times New Roman"/>
            <w:color w:val="6B6B6B"/>
            <w:sz w:val="21"/>
            <w:szCs w:val="21"/>
            <w:lang w:eastAsia="en-IN"/>
          </w:rPr>
          <w:t> or your development tool (</w:t>
        </w:r>
        <w:r w:rsidRPr="004F0E7E">
          <w:rPr>
            <w:rFonts w:ascii="Verdana" w:eastAsia="Times New Roman" w:hAnsi="Verdana" w:cs="Times New Roman"/>
            <w:color w:val="6B6B6B"/>
            <w:sz w:val="21"/>
            <w:szCs w:val="21"/>
            <w:lang w:eastAsia="en-IN"/>
          </w:rPr>
          <w:fldChar w:fldCharType="begin"/>
        </w:r>
        <w:r w:rsidRPr="004F0E7E">
          <w:rPr>
            <w:rFonts w:ascii="Verdana" w:eastAsia="Times New Roman" w:hAnsi="Verdana" w:cs="Times New Roman"/>
            <w:color w:val="6B6B6B"/>
            <w:sz w:val="21"/>
            <w:szCs w:val="21"/>
            <w:lang w:eastAsia="en-IN"/>
          </w:rPr>
          <w:instrText xml:space="preserve"> HYPERLINK "https://spring.io/tools" </w:instrText>
        </w:r>
        <w:r w:rsidRPr="004F0E7E">
          <w:rPr>
            <w:rFonts w:ascii="Verdana" w:eastAsia="Times New Roman" w:hAnsi="Verdana" w:cs="Times New Roman"/>
            <w:color w:val="6B6B6B"/>
            <w:sz w:val="21"/>
            <w:szCs w:val="21"/>
            <w:lang w:eastAsia="en-IN"/>
          </w:rPr>
          <w:fldChar w:fldCharType="separate"/>
        </w:r>
        <w:r w:rsidRPr="004F0E7E">
          <w:rPr>
            <w:rFonts w:ascii="Verdana" w:eastAsia="Times New Roman" w:hAnsi="Verdana" w:cs="Times New Roman"/>
            <w:color w:val="DA4453"/>
            <w:sz w:val="21"/>
            <w:szCs w:val="21"/>
            <w:lang w:eastAsia="en-IN"/>
          </w:rPr>
          <w:t>Spring Tool Suite</w:t>
        </w:r>
        <w:r w:rsidRPr="004F0E7E">
          <w:rPr>
            <w:rFonts w:ascii="Verdana" w:eastAsia="Times New Roman" w:hAnsi="Verdana" w:cs="Times New Roman"/>
            <w:color w:val="6B6B6B"/>
            <w:sz w:val="21"/>
            <w:szCs w:val="21"/>
            <w:lang w:eastAsia="en-IN"/>
          </w:rPr>
          <w:fldChar w:fldCharType="end"/>
        </w:r>
        <w:r w:rsidRPr="004F0E7E">
          <w:rPr>
            <w:rFonts w:ascii="Verdana" w:eastAsia="Times New Roman" w:hAnsi="Verdana" w:cs="Times New Roman"/>
            <w:color w:val="6B6B6B"/>
            <w:sz w:val="21"/>
            <w:szCs w:val="21"/>
            <w:lang w:eastAsia="en-IN"/>
          </w:rPr>
          <w:t>, Eclipse, </w:t>
        </w:r>
        <w:proofErr w:type="spellStart"/>
        <w:r w:rsidRPr="004F0E7E">
          <w:rPr>
            <w:rFonts w:ascii="Verdana" w:eastAsia="Times New Roman" w:hAnsi="Verdana" w:cs="Times New Roman"/>
            <w:color w:val="6B6B6B"/>
            <w:sz w:val="21"/>
            <w:szCs w:val="21"/>
            <w:lang w:eastAsia="en-IN"/>
          </w:rPr>
          <w:fldChar w:fldCharType="begin"/>
        </w:r>
        <w:r w:rsidRPr="004F0E7E">
          <w:rPr>
            <w:rFonts w:ascii="Verdana" w:eastAsia="Times New Roman" w:hAnsi="Verdana" w:cs="Times New Roman"/>
            <w:color w:val="6B6B6B"/>
            <w:sz w:val="21"/>
            <w:szCs w:val="21"/>
            <w:lang w:eastAsia="en-IN"/>
          </w:rPr>
          <w:instrText xml:space="preserve"> HYPERLINK "https://www.jetbrains.com/idea/download/" </w:instrText>
        </w:r>
        <w:r w:rsidRPr="004F0E7E">
          <w:rPr>
            <w:rFonts w:ascii="Verdana" w:eastAsia="Times New Roman" w:hAnsi="Verdana" w:cs="Times New Roman"/>
            <w:color w:val="6B6B6B"/>
            <w:sz w:val="21"/>
            <w:szCs w:val="21"/>
            <w:lang w:eastAsia="en-IN"/>
          </w:rPr>
          <w:fldChar w:fldCharType="separate"/>
        </w:r>
        <w:r w:rsidRPr="004F0E7E">
          <w:rPr>
            <w:rFonts w:ascii="Verdana" w:eastAsia="Times New Roman" w:hAnsi="Verdana" w:cs="Times New Roman"/>
            <w:color w:val="DA4453"/>
            <w:sz w:val="21"/>
            <w:szCs w:val="21"/>
            <w:lang w:eastAsia="en-IN"/>
          </w:rPr>
          <w:t>Intellij</w:t>
        </w:r>
        <w:proofErr w:type="spellEnd"/>
        <w:r w:rsidRPr="004F0E7E">
          <w:rPr>
            <w:rFonts w:ascii="Verdana" w:eastAsia="Times New Roman" w:hAnsi="Verdana" w:cs="Times New Roman"/>
            <w:color w:val="6B6B6B"/>
            <w:sz w:val="21"/>
            <w:szCs w:val="21"/>
            <w:lang w:eastAsia="en-IN"/>
          </w:rPr>
          <w:fldChar w:fldCharType="end"/>
        </w:r>
        <w:r w:rsidRPr="004F0E7E">
          <w:rPr>
            <w:rFonts w:ascii="Verdana" w:eastAsia="Times New Roman" w:hAnsi="Verdana" w:cs="Times New Roman"/>
            <w:color w:val="6B6B6B"/>
            <w:sz w:val="21"/>
            <w:szCs w:val="21"/>
            <w:lang w:eastAsia="en-IN"/>
          </w:rPr>
          <w:t>) to create a Spring Boot project.</w:t>
        </w:r>
        <w:proofErr w:type="gramEnd"/>
      </w:ins>
    </w:p>
    <w:p w:rsidR="006018EB" w:rsidRPr="004F0E7E" w:rsidRDefault="006018EB" w:rsidP="006018EB">
      <w:pPr>
        <w:spacing w:after="150" w:line="240" w:lineRule="auto"/>
        <w:rPr>
          <w:ins w:id="31" w:author="Unknown"/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ins w:id="32" w:author="Unknown">
        <w:r w:rsidRPr="004F0E7E">
          <w:rPr>
            <w:rFonts w:ascii="Verdana" w:eastAsia="Times New Roman" w:hAnsi="Verdana" w:cs="Times New Roman"/>
            <w:color w:val="6B6B6B"/>
            <w:sz w:val="21"/>
            <w:szCs w:val="21"/>
            <w:lang w:eastAsia="en-IN"/>
          </w:rPr>
          <w:t>Then open </w:t>
        </w:r>
        <w:r w:rsidRPr="004F0E7E">
          <w:rPr>
            <w:rFonts w:ascii="Verdana" w:eastAsia="Times New Roman" w:hAnsi="Verdana" w:cs="Times New Roman"/>
            <w:b/>
            <w:bCs/>
            <w:color w:val="6B6B6B"/>
            <w:sz w:val="21"/>
            <w:szCs w:val="21"/>
            <w:lang w:eastAsia="en-IN"/>
          </w:rPr>
          <w:t>pom.xml</w:t>
        </w:r>
        <w:r w:rsidRPr="004F0E7E">
          <w:rPr>
            <w:rFonts w:ascii="Verdana" w:eastAsia="Times New Roman" w:hAnsi="Verdana" w:cs="Times New Roman"/>
            <w:color w:val="6B6B6B"/>
            <w:sz w:val="21"/>
            <w:szCs w:val="21"/>
            <w:lang w:eastAsia="en-IN"/>
          </w:rPr>
          <w:t> and add these dependencies:</w:t>
        </w:r>
      </w:ins>
    </w:p>
    <w:p w:rsidR="006018EB" w:rsidRPr="004F0E7E" w:rsidRDefault="006018EB" w:rsidP="00601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33" w:author="Unknown"/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ins w:id="34" w:author="Unknown"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&lt;</w:t>
        </w:r>
        <w:r w:rsidRPr="004F0E7E">
          <w:rPr>
            <w:rFonts w:ascii="Consolas" w:eastAsia="Times New Roman" w:hAnsi="Consolas" w:cs="Courier New"/>
            <w:color w:val="A52A2A"/>
            <w:sz w:val="21"/>
            <w:szCs w:val="21"/>
            <w:lang w:eastAsia="en-IN"/>
          </w:rPr>
          <w:t>dependency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&gt;</w:t>
        </w:r>
      </w:ins>
    </w:p>
    <w:p w:rsidR="006018EB" w:rsidRPr="004F0E7E" w:rsidRDefault="006018EB" w:rsidP="00601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35" w:author="Unknown"/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ins w:id="36" w:author="Unknown"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ab/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&lt;</w:t>
        </w:r>
        <w:r w:rsidRPr="004F0E7E">
          <w:rPr>
            <w:rFonts w:ascii="Consolas" w:eastAsia="Times New Roman" w:hAnsi="Consolas" w:cs="Courier New"/>
            <w:color w:val="A52A2A"/>
            <w:sz w:val="21"/>
            <w:szCs w:val="21"/>
            <w:lang w:eastAsia="en-IN"/>
          </w:rPr>
          <w:t>groupId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&gt;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>org.springframework.boot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&lt;/</w:t>
        </w:r>
        <w:r w:rsidRPr="004F0E7E">
          <w:rPr>
            <w:rFonts w:ascii="Consolas" w:eastAsia="Times New Roman" w:hAnsi="Consolas" w:cs="Courier New"/>
            <w:color w:val="A52A2A"/>
            <w:sz w:val="21"/>
            <w:szCs w:val="21"/>
            <w:lang w:eastAsia="en-IN"/>
          </w:rPr>
          <w:t>groupId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&gt;</w:t>
        </w:r>
      </w:ins>
    </w:p>
    <w:p w:rsidR="006018EB" w:rsidRPr="004F0E7E" w:rsidRDefault="006018EB" w:rsidP="00601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37" w:author="Unknown"/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ins w:id="38" w:author="Unknown"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lastRenderedPageBreak/>
          <w:tab/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&lt;</w:t>
        </w:r>
        <w:r w:rsidRPr="004F0E7E">
          <w:rPr>
            <w:rFonts w:ascii="Consolas" w:eastAsia="Times New Roman" w:hAnsi="Consolas" w:cs="Courier New"/>
            <w:color w:val="A52A2A"/>
            <w:sz w:val="21"/>
            <w:szCs w:val="21"/>
            <w:lang w:eastAsia="en-IN"/>
          </w:rPr>
          <w:t>artifactId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&gt;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>spring-boot-starter-data-jdbc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&lt;/</w:t>
        </w:r>
        <w:r w:rsidRPr="004F0E7E">
          <w:rPr>
            <w:rFonts w:ascii="Consolas" w:eastAsia="Times New Roman" w:hAnsi="Consolas" w:cs="Courier New"/>
            <w:color w:val="A52A2A"/>
            <w:sz w:val="21"/>
            <w:szCs w:val="21"/>
            <w:lang w:eastAsia="en-IN"/>
          </w:rPr>
          <w:t>artifactId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&gt;</w:t>
        </w:r>
      </w:ins>
    </w:p>
    <w:p w:rsidR="006018EB" w:rsidRPr="004F0E7E" w:rsidRDefault="006018EB" w:rsidP="00601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39" w:author="Unknown"/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ins w:id="40" w:author="Unknown"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&lt;/</w:t>
        </w:r>
        <w:r w:rsidRPr="004F0E7E">
          <w:rPr>
            <w:rFonts w:ascii="Consolas" w:eastAsia="Times New Roman" w:hAnsi="Consolas" w:cs="Courier New"/>
            <w:color w:val="A52A2A"/>
            <w:sz w:val="21"/>
            <w:szCs w:val="21"/>
            <w:lang w:eastAsia="en-IN"/>
          </w:rPr>
          <w:t>dependency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&gt;</w:t>
        </w:r>
      </w:ins>
    </w:p>
    <w:p w:rsidR="006018EB" w:rsidRPr="004F0E7E" w:rsidRDefault="006018EB" w:rsidP="00601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41" w:author="Unknown"/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ins w:id="42" w:author="Unknown"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&lt;</w:t>
        </w:r>
        <w:r w:rsidRPr="004F0E7E">
          <w:rPr>
            <w:rFonts w:ascii="Consolas" w:eastAsia="Times New Roman" w:hAnsi="Consolas" w:cs="Courier New"/>
            <w:color w:val="A52A2A"/>
            <w:sz w:val="21"/>
            <w:szCs w:val="21"/>
            <w:lang w:eastAsia="en-IN"/>
          </w:rPr>
          <w:t>dependency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&gt;</w:t>
        </w:r>
      </w:ins>
    </w:p>
    <w:p w:rsidR="006018EB" w:rsidRPr="004F0E7E" w:rsidRDefault="006018EB" w:rsidP="00601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ins w:id="43" w:author="Unknown"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ab/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&lt;</w:t>
        </w:r>
        <w:r w:rsidRPr="004F0E7E">
          <w:rPr>
            <w:rFonts w:ascii="Consolas" w:eastAsia="Times New Roman" w:hAnsi="Consolas" w:cs="Courier New"/>
            <w:color w:val="A52A2A"/>
            <w:sz w:val="21"/>
            <w:szCs w:val="21"/>
            <w:lang w:eastAsia="en-IN"/>
          </w:rPr>
          <w:t>groupId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&gt;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>org.springframework.boot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&lt;/</w:t>
        </w:r>
        <w:r w:rsidRPr="004F0E7E">
          <w:rPr>
            <w:rFonts w:ascii="Consolas" w:eastAsia="Times New Roman" w:hAnsi="Consolas" w:cs="Courier New"/>
            <w:color w:val="A52A2A"/>
            <w:sz w:val="21"/>
            <w:szCs w:val="21"/>
            <w:lang w:eastAsia="en-IN"/>
          </w:rPr>
          <w:t>groupId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&gt;</w:t>
        </w:r>
      </w:ins>
    </w:p>
    <w:p w:rsidR="006018EB" w:rsidRPr="004F0E7E" w:rsidRDefault="006018EB" w:rsidP="00601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44" w:author="Unknown"/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ins w:id="45" w:author="Unknown"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ab/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&lt;</w:t>
        </w:r>
        <w:r w:rsidRPr="004F0E7E">
          <w:rPr>
            <w:rFonts w:ascii="Consolas" w:eastAsia="Times New Roman" w:hAnsi="Consolas" w:cs="Courier New"/>
            <w:color w:val="A52A2A"/>
            <w:sz w:val="21"/>
            <w:szCs w:val="21"/>
            <w:lang w:eastAsia="en-IN"/>
          </w:rPr>
          <w:t>artifactId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&gt;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>spring-boot-starter-web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&lt;/</w:t>
        </w:r>
        <w:r w:rsidRPr="004F0E7E">
          <w:rPr>
            <w:rFonts w:ascii="Consolas" w:eastAsia="Times New Roman" w:hAnsi="Consolas" w:cs="Courier New"/>
            <w:color w:val="A52A2A"/>
            <w:sz w:val="21"/>
            <w:szCs w:val="21"/>
            <w:lang w:eastAsia="en-IN"/>
          </w:rPr>
          <w:t>artifactId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&gt;</w:t>
        </w:r>
      </w:ins>
    </w:p>
    <w:p w:rsidR="006018EB" w:rsidRPr="004F0E7E" w:rsidRDefault="006018EB" w:rsidP="00601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46" w:author="Unknown"/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ins w:id="47" w:author="Unknown"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&lt;/</w:t>
        </w:r>
        <w:r w:rsidRPr="004F0E7E">
          <w:rPr>
            <w:rFonts w:ascii="Consolas" w:eastAsia="Times New Roman" w:hAnsi="Consolas" w:cs="Courier New"/>
            <w:color w:val="A52A2A"/>
            <w:sz w:val="21"/>
            <w:szCs w:val="21"/>
            <w:lang w:eastAsia="en-IN"/>
          </w:rPr>
          <w:t>dependency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&gt;</w:t>
        </w:r>
      </w:ins>
    </w:p>
    <w:p w:rsidR="006018EB" w:rsidRPr="004F0E7E" w:rsidRDefault="006018EB" w:rsidP="00601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48" w:author="Unknown"/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ins w:id="49" w:author="Unknown"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&lt;</w:t>
        </w:r>
        <w:r w:rsidRPr="004F0E7E">
          <w:rPr>
            <w:rFonts w:ascii="Consolas" w:eastAsia="Times New Roman" w:hAnsi="Consolas" w:cs="Courier New"/>
            <w:color w:val="A52A2A"/>
            <w:sz w:val="21"/>
            <w:szCs w:val="21"/>
            <w:lang w:eastAsia="en-IN"/>
          </w:rPr>
          <w:t>dependency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&gt;</w:t>
        </w:r>
      </w:ins>
    </w:p>
    <w:p w:rsidR="006018EB" w:rsidRPr="004F0E7E" w:rsidRDefault="006018EB" w:rsidP="00601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50" w:author="Unknown"/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ins w:id="51" w:author="Unknown"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ab/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&lt;</w:t>
        </w:r>
        <w:r w:rsidRPr="004F0E7E">
          <w:rPr>
            <w:rFonts w:ascii="Consolas" w:eastAsia="Times New Roman" w:hAnsi="Consolas" w:cs="Courier New"/>
            <w:color w:val="A52A2A"/>
            <w:sz w:val="21"/>
            <w:szCs w:val="21"/>
            <w:lang w:eastAsia="en-IN"/>
          </w:rPr>
          <w:t>groupId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&gt;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>mysql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&lt;/</w:t>
        </w:r>
        <w:r w:rsidRPr="004F0E7E">
          <w:rPr>
            <w:rFonts w:ascii="Consolas" w:eastAsia="Times New Roman" w:hAnsi="Consolas" w:cs="Courier New"/>
            <w:color w:val="A52A2A"/>
            <w:sz w:val="21"/>
            <w:szCs w:val="21"/>
            <w:lang w:eastAsia="en-IN"/>
          </w:rPr>
          <w:t>groupId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&gt;</w:t>
        </w:r>
      </w:ins>
    </w:p>
    <w:p w:rsidR="006018EB" w:rsidRPr="004F0E7E" w:rsidRDefault="006018EB" w:rsidP="00601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52" w:author="Unknown"/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ins w:id="53" w:author="Unknown"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ab/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&lt;</w:t>
        </w:r>
        <w:r w:rsidRPr="004F0E7E">
          <w:rPr>
            <w:rFonts w:ascii="Consolas" w:eastAsia="Times New Roman" w:hAnsi="Consolas" w:cs="Courier New"/>
            <w:color w:val="A52A2A"/>
            <w:sz w:val="21"/>
            <w:szCs w:val="21"/>
            <w:lang w:eastAsia="en-IN"/>
          </w:rPr>
          <w:t>artifactId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&gt;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>mysql-connector-java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&lt;/</w:t>
        </w:r>
        <w:r w:rsidRPr="004F0E7E">
          <w:rPr>
            <w:rFonts w:ascii="Consolas" w:eastAsia="Times New Roman" w:hAnsi="Consolas" w:cs="Courier New"/>
            <w:color w:val="A52A2A"/>
            <w:sz w:val="21"/>
            <w:szCs w:val="21"/>
            <w:lang w:eastAsia="en-IN"/>
          </w:rPr>
          <w:t>artifactId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&gt;</w:t>
        </w:r>
      </w:ins>
    </w:p>
    <w:p w:rsidR="006018EB" w:rsidRPr="004F0E7E" w:rsidRDefault="006018EB" w:rsidP="00601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54" w:author="Unknown"/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ins w:id="55" w:author="Unknown"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ab/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&lt;</w:t>
        </w:r>
        <w:r w:rsidRPr="004F0E7E">
          <w:rPr>
            <w:rFonts w:ascii="Consolas" w:eastAsia="Times New Roman" w:hAnsi="Consolas" w:cs="Courier New"/>
            <w:color w:val="A52A2A"/>
            <w:sz w:val="21"/>
            <w:szCs w:val="21"/>
            <w:lang w:eastAsia="en-IN"/>
          </w:rPr>
          <w:t>scope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&gt;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>runtime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&lt;/</w:t>
        </w:r>
        <w:r w:rsidRPr="004F0E7E">
          <w:rPr>
            <w:rFonts w:ascii="Consolas" w:eastAsia="Times New Roman" w:hAnsi="Consolas" w:cs="Courier New"/>
            <w:color w:val="A52A2A"/>
            <w:sz w:val="21"/>
            <w:szCs w:val="21"/>
            <w:lang w:eastAsia="en-IN"/>
          </w:rPr>
          <w:t>scope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&gt;</w:t>
        </w:r>
      </w:ins>
    </w:p>
    <w:p w:rsidR="006018EB" w:rsidRPr="004F0E7E" w:rsidRDefault="006018EB" w:rsidP="00601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56" w:author="Unknown"/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ins w:id="57" w:author="Unknown"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&lt;/</w:t>
        </w:r>
        <w:r w:rsidRPr="004F0E7E">
          <w:rPr>
            <w:rFonts w:ascii="Consolas" w:eastAsia="Times New Roman" w:hAnsi="Consolas" w:cs="Courier New"/>
            <w:color w:val="A52A2A"/>
            <w:sz w:val="21"/>
            <w:szCs w:val="21"/>
            <w:lang w:eastAsia="en-IN"/>
          </w:rPr>
          <w:t>dependency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&gt;</w:t>
        </w:r>
      </w:ins>
    </w:p>
    <w:p w:rsidR="006018EB" w:rsidRPr="004F0E7E" w:rsidRDefault="006018EB" w:rsidP="006018EB">
      <w:pPr>
        <w:spacing w:before="300" w:after="150" w:line="240" w:lineRule="auto"/>
        <w:outlineLvl w:val="1"/>
        <w:rPr>
          <w:ins w:id="58" w:author="Unknown"/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IN"/>
        </w:rPr>
      </w:pPr>
      <w:ins w:id="59" w:author="Unknown">
        <w:r w:rsidRPr="004F0E7E">
          <w:rPr>
            <w:rFonts w:ascii="Times New Roman" w:eastAsia="Times New Roman" w:hAnsi="Times New Roman" w:cs="Times New Roman"/>
            <w:b/>
            <w:bCs/>
            <w:color w:val="333333"/>
            <w:sz w:val="36"/>
            <w:szCs w:val="36"/>
            <w:lang w:eastAsia="en-IN"/>
          </w:rPr>
          <w:t>Configure Spring Data and MySQL database</w:t>
        </w:r>
      </w:ins>
    </w:p>
    <w:p w:rsidR="006018EB" w:rsidRPr="004F0E7E" w:rsidRDefault="006018EB" w:rsidP="006018EB">
      <w:pPr>
        <w:spacing w:after="150" w:line="240" w:lineRule="auto"/>
        <w:rPr>
          <w:ins w:id="60" w:author="Unknown"/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ins w:id="61" w:author="Unknown">
        <w:r w:rsidRPr="004F0E7E">
          <w:rPr>
            <w:rFonts w:ascii="Verdana" w:eastAsia="Times New Roman" w:hAnsi="Verdana" w:cs="Times New Roman"/>
            <w:color w:val="6B6B6B"/>
            <w:sz w:val="21"/>
            <w:szCs w:val="21"/>
            <w:lang w:eastAsia="en-IN"/>
          </w:rPr>
          <w:t>Under </w:t>
        </w:r>
        <w:r w:rsidRPr="004F0E7E">
          <w:rPr>
            <w:rFonts w:ascii="Verdana" w:eastAsia="Times New Roman" w:hAnsi="Verdana" w:cs="Times New Roman"/>
            <w:b/>
            <w:bCs/>
            <w:color w:val="6B6B6B"/>
            <w:sz w:val="21"/>
            <w:szCs w:val="21"/>
            <w:lang w:eastAsia="en-IN"/>
          </w:rPr>
          <w:t>src</w:t>
        </w:r>
        <w:r w:rsidRPr="004F0E7E">
          <w:rPr>
            <w:rFonts w:ascii="Verdana" w:eastAsia="Times New Roman" w:hAnsi="Verdana" w:cs="Times New Roman"/>
            <w:color w:val="6B6B6B"/>
            <w:sz w:val="21"/>
            <w:szCs w:val="21"/>
            <w:lang w:eastAsia="en-IN"/>
          </w:rPr>
          <w:t>/</w:t>
        </w:r>
        <w:r w:rsidRPr="004F0E7E">
          <w:rPr>
            <w:rFonts w:ascii="Verdana" w:eastAsia="Times New Roman" w:hAnsi="Verdana" w:cs="Times New Roman"/>
            <w:b/>
            <w:bCs/>
            <w:color w:val="6B6B6B"/>
            <w:sz w:val="21"/>
            <w:szCs w:val="21"/>
            <w:lang w:eastAsia="en-IN"/>
          </w:rPr>
          <w:t>main</w:t>
        </w:r>
        <w:r w:rsidRPr="004F0E7E">
          <w:rPr>
            <w:rFonts w:ascii="Verdana" w:eastAsia="Times New Roman" w:hAnsi="Verdana" w:cs="Times New Roman"/>
            <w:color w:val="6B6B6B"/>
            <w:sz w:val="21"/>
            <w:szCs w:val="21"/>
            <w:lang w:eastAsia="en-IN"/>
          </w:rPr>
          <w:t>/</w:t>
        </w:r>
        <w:r w:rsidRPr="004F0E7E">
          <w:rPr>
            <w:rFonts w:ascii="Verdana" w:eastAsia="Times New Roman" w:hAnsi="Verdana" w:cs="Times New Roman"/>
            <w:b/>
            <w:bCs/>
            <w:color w:val="6B6B6B"/>
            <w:sz w:val="21"/>
            <w:szCs w:val="21"/>
            <w:lang w:eastAsia="en-IN"/>
          </w:rPr>
          <w:t>resources</w:t>
        </w:r>
        <w:r w:rsidRPr="004F0E7E">
          <w:rPr>
            <w:rFonts w:ascii="Verdana" w:eastAsia="Times New Roman" w:hAnsi="Verdana" w:cs="Times New Roman"/>
            <w:color w:val="6B6B6B"/>
            <w:sz w:val="21"/>
            <w:szCs w:val="21"/>
            <w:lang w:eastAsia="en-IN"/>
          </w:rPr>
          <w:t> folder, open </w:t>
        </w:r>
        <w:r w:rsidRPr="004F0E7E">
          <w:rPr>
            <w:rFonts w:ascii="Verdana" w:eastAsia="Times New Roman" w:hAnsi="Verdana" w:cs="Times New Roman"/>
            <w:i/>
            <w:iCs/>
            <w:color w:val="6B6B6B"/>
            <w:sz w:val="21"/>
            <w:szCs w:val="21"/>
            <w:lang w:eastAsia="en-IN"/>
          </w:rPr>
          <w:t>application.properties</w:t>
        </w:r>
        <w:r w:rsidRPr="004F0E7E">
          <w:rPr>
            <w:rFonts w:ascii="Verdana" w:eastAsia="Times New Roman" w:hAnsi="Verdana" w:cs="Times New Roman"/>
            <w:color w:val="6B6B6B"/>
            <w:sz w:val="21"/>
            <w:szCs w:val="21"/>
            <w:lang w:eastAsia="en-IN"/>
          </w:rPr>
          <w:t> and write these lines.</w:t>
        </w:r>
      </w:ins>
    </w:p>
    <w:p w:rsidR="006018EB" w:rsidRPr="004F0E7E" w:rsidRDefault="006018EB" w:rsidP="00601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62" w:author="Unknown"/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ins w:id="63" w:author="Unknown">
        <w:r w:rsidRPr="004F0E7E">
          <w:rPr>
            <w:rFonts w:ascii="Consolas" w:eastAsia="Times New Roman" w:hAnsi="Consolas" w:cs="Courier New"/>
            <w:color w:val="669900"/>
            <w:sz w:val="21"/>
            <w:szCs w:val="21"/>
            <w:lang w:eastAsia="en-IN"/>
          </w:rPr>
          <w:t>spring.datasource.url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=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</w:t>
        </w:r>
        <w:r w:rsidRPr="004F0E7E">
          <w:rPr>
            <w:rFonts w:ascii="Consolas" w:eastAsia="Times New Roman" w:hAnsi="Consolas" w:cs="Courier New"/>
            <w:color w:val="0077AA"/>
            <w:sz w:val="21"/>
            <w:szCs w:val="21"/>
            <w:lang w:eastAsia="en-IN"/>
          </w:rPr>
          <w:t>jdbc:mysql://localhost:3306/testdb?useSSL=false</w:t>
        </w:r>
      </w:ins>
    </w:p>
    <w:p w:rsidR="006018EB" w:rsidRPr="004F0E7E" w:rsidRDefault="006018EB" w:rsidP="00601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64" w:author="Unknown"/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ins w:id="65" w:author="Unknown">
        <w:r w:rsidRPr="004F0E7E">
          <w:rPr>
            <w:rFonts w:ascii="Consolas" w:eastAsia="Times New Roman" w:hAnsi="Consolas" w:cs="Courier New"/>
            <w:color w:val="669900"/>
            <w:sz w:val="21"/>
            <w:szCs w:val="21"/>
            <w:lang w:eastAsia="en-IN"/>
          </w:rPr>
          <w:t>spring.datasource.username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=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</w:t>
        </w:r>
        <w:r w:rsidRPr="004F0E7E">
          <w:rPr>
            <w:rFonts w:ascii="Consolas" w:eastAsia="Times New Roman" w:hAnsi="Consolas" w:cs="Courier New"/>
            <w:color w:val="0077AA"/>
            <w:sz w:val="21"/>
            <w:szCs w:val="21"/>
            <w:lang w:eastAsia="en-IN"/>
          </w:rPr>
          <w:t>root</w:t>
        </w:r>
      </w:ins>
    </w:p>
    <w:p w:rsidR="006018EB" w:rsidRPr="004F0E7E" w:rsidRDefault="006018EB" w:rsidP="00601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66" w:author="Unknown"/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ins w:id="67" w:author="Unknown">
        <w:r w:rsidRPr="004F0E7E">
          <w:rPr>
            <w:rFonts w:ascii="Consolas" w:eastAsia="Times New Roman" w:hAnsi="Consolas" w:cs="Courier New"/>
            <w:color w:val="669900"/>
            <w:sz w:val="21"/>
            <w:szCs w:val="21"/>
            <w:lang w:eastAsia="en-IN"/>
          </w:rPr>
          <w:t>spring.datasource.password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=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</w:t>
        </w:r>
        <w:r w:rsidRPr="004F0E7E">
          <w:rPr>
            <w:rFonts w:ascii="Consolas" w:eastAsia="Times New Roman" w:hAnsi="Consolas" w:cs="Courier New"/>
            <w:color w:val="0077AA"/>
            <w:sz w:val="21"/>
            <w:szCs w:val="21"/>
            <w:lang w:eastAsia="en-IN"/>
          </w:rPr>
          <w:t>123456</w:t>
        </w:r>
      </w:ins>
    </w:p>
    <w:p w:rsidR="006018EB" w:rsidRPr="004F0E7E" w:rsidRDefault="006018EB" w:rsidP="006018EB">
      <w:pPr>
        <w:spacing w:after="150" w:line="240" w:lineRule="auto"/>
        <w:rPr>
          <w:ins w:id="68" w:author="Unknown"/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ins w:id="69" w:author="Unknown">
        <w:r w:rsidRPr="004F0E7E">
          <w:rPr>
            <w:rFonts w:ascii="Consolas" w:eastAsia="Times New Roman" w:hAnsi="Consolas" w:cs="Courier New"/>
            <w:color w:val="555555"/>
            <w:sz w:val="21"/>
            <w:szCs w:val="21"/>
            <w:lang w:eastAsia="en-IN"/>
          </w:rPr>
          <w:t>spring.datasource.username</w:t>
        </w:r>
        <w:r w:rsidRPr="004F0E7E">
          <w:rPr>
            <w:rFonts w:ascii="Verdana" w:eastAsia="Times New Roman" w:hAnsi="Verdana" w:cs="Times New Roman"/>
            <w:color w:val="6B6B6B"/>
            <w:sz w:val="21"/>
            <w:szCs w:val="21"/>
            <w:lang w:eastAsia="en-IN"/>
          </w:rPr>
          <w:t> &amp; </w:t>
        </w:r>
        <w:r w:rsidRPr="004F0E7E">
          <w:rPr>
            <w:rFonts w:ascii="Consolas" w:eastAsia="Times New Roman" w:hAnsi="Consolas" w:cs="Courier New"/>
            <w:color w:val="555555"/>
            <w:sz w:val="21"/>
            <w:szCs w:val="21"/>
            <w:lang w:eastAsia="en-IN"/>
          </w:rPr>
          <w:t>spring.datasource.password</w:t>
        </w:r>
        <w:r w:rsidRPr="004F0E7E">
          <w:rPr>
            <w:rFonts w:ascii="Verdana" w:eastAsia="Times New Roman" w:hAnsi="Verdana" w:cs="Times New Roman"/>
            <w:color w:val="6B6B6B"/>
            <w:sz w:val="21"/>
            <w:szCs w:val="21"/>
            <w:lang w:eastAsia="en-IN"/>
          </w:rPr>
          <w:t> properties are the same as your database installation.</w:t>
        </w:r>
      </w:ins>
    </w:p>
    <w:p w:rsidR="006018EB" w:rsidRPr="004F0E7E" w:rsidRDefault="006018EB" w:rsidP="006018EB">
      <w:pPr>
        <w:spacing w:before="300" w:after="150" w:line="240" w:lineRule="auto"/>
        <w:outlineLvl w:val="1"/>
        <w:rPr>
          <w:ins w:id="70" w:author="Unknown"/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IN"/>
        </w:rPr>
      </w:pPr>
      <w:ins w:id="71" w:author="Unknown">
        <w:r w:rsidRPr="004F0E7E">
          <w:rPr>
            <w:rFonts w:ascii="Times New Roman" w:eastAsia="Times New Roman" w:hAnsi="Times New Roman" w:cs="Times New Roman"/>
            <w:b/>
            <w:bCs/>
            <w:color w:val="333333"/>
            <w:sz w:val="36"/>
            <w:szCs w:val="36"/>
            <w:lang w:eastAsia="en-IN"/>
          </w:rPr>
          <w:t>Define Data Model</w:t>
        </w:r>
      </w:ins>
    </w:p>
    <w:p w:rsidR="006018EB" w:rsidRPr="004F0E7E" w:rsidRDefault="006018EB" w:rsidP="006018EB">
      <w:pPr>
        <w:spacing w:after="150" w:line="240" w:lineRule="auto"/>
        <w:rPr>
          <w:ins w:id="72" w:author="Unknown"/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ins w:id="73" w:author="Unknown">
        <w:r w:rsidRPr="004F0E7E">
          <w:rPr>
            <w:rFonts w:ascii="Verdana" w:eastAsia="Times New Roman" w:hAnsi="Verdana" w:cs="Times New Roman"/>
            <w:color w:val="6B6B6B"/>
            <w:sz w:val="21"/>
            <w:szCs w:val="21"/>
            <w:lang w:eastAsia="en-IN"/>
          </w:rPr>
          <w:t>Our Data model is Tutorial with four fields: id, title, description, published.</w:t>
        </w:r>
        <w:r w:rsidRPr="004F0E7E">
          <w:rPr>
            <w:rFonts w:ascii="Verdana" w:eastAsia="Times New Roman" w:hAnsi="Verdana" w:cs="Times New Roman"/>
            <w:color w:val="6B6B6B"/>
            <w:sz w:val="21"/>
            <w:szCs w:val="21"/>
            <w:lang w:eastAsia="en-IN"/>
          </w:rPr>
          <w:br/>
          <w:t>In </w:t>
        </w:r>
        <w:r w:rsidRPr="004F0E7E">
          <w:rPr>
            <w:rFonts w:ascii="Verdana" w:eastAsia="Times New Roman" w:hAnsi="Verdana" w:cs="Times New Roman"/>
            <w:b/>
            <w:bCs/>
            <w:color w:val="6B6B6B"/>
            <w:sz w:val="21"/>
            <w:szCs w:val="21"/>
            <w:lang w:eastAsia="en-IN"/>
          </w:rPr>
          <w:t>model</w:t>
        </w:r>
        <w:r w:rsidRPr="004F0E7E">
          <w:rPr>
            <w:rFonts w:ascii="Verdana" w:eastAsia="Times New Roman" w:hAnsi="Verdana" w:cs="Times New Roman"/>
            <w:color w:val="6B6B6B"/>
            <w:sz w:val="21"/>
            <w:szCs w:val="21"/>
            <w:lang w:eastAsia="en-IN"/>
          </w:rPr>
          <w:t> package, we define </w:t>
        </w:r>
        <w:r w:rsidRPr="004F0E7E">
          <w:rPr>
            <w:rFonts w:ascii="Consolas" w:eastAsia="Times New Roman" w:hAnsi="Consolas" w:cs="Courier New"/>
            <w:color w:val="555555"/>
            <w:sz w:val="21"/>
            <w:szCs w:val="21"/>
            <w:lang w:eastAsia="en-IN"/>
          </w:rPr>
          <w:t>Tutorial</w:t>
        </w:r>
        <w:r w:rsidRPr="004F0E7E">
          <w:rPr>
            <w:rFonts w:ascii="Verdana" w:eastAsia="Times New Roman" w:hAnsi="Verdana" w:cs="Times New Roman"/>
            <w:color w:val="6B6B6B"/>
            <w:sz w:val="21"/>
            <w:szCs w:val="21"/>
            <w:lang w:eastAsia="en-IN"/>
          </w:rPr>
          <w:t> class.</w:t>
        </w:r>
      </w:ins>
    </w:p>
    <w:p w:rsidR="006018EB" w:rsidRPr="004F0E7E" w:rsidRDefault="006018EB" w:rsidP="006018EB">
      <w:pPr>
        <w:spacing w:after="150" w:line="240" w:lineRule="auto"/>
        <w:rPr>
          <w:ins w:id="74" w:author="Unknown"/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ins w:id="75" w:author="Unknown">
        <w:r w:rsidRPr="004F0E7E">
          <w:rPr>
            <w:rFonts w:ascii="Verdana" w:eastAsia="Times New Roman" w:hAnsi="Verdana" w:cs="Times New Roman"/>
            <w:i/>
            <w:iCs/>
            <w:color w:val="6B6B6B"/>
            <w:sz w:val="21"/>
            <w:szCs w:val="21"/>
            <w:lang w:eastAsia="en-IN"/>
          </w:rPr>
          <w:t>model/Tutorial.java</w:t>
        </w:r>
      </w:ins>
    </w:p>
    <w:p w:rsidR="006018EB" w:rsidRPr="004F0E7E" w:rsidRDefault="006018EB" w:rsidP="00601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76" w:author="Unknown"/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ins w:id="77" w:author="Unknown">
        <w:r w:rsidRPr="004F0E7E">
          <w:rPr>
            <w:rFonts w:ascii="Consolas" w:eastAsia="Times New Roman" w:hAnsi="Consolas" w:cs="Courier New"/>
            <w:color w:val="0077AA"/>
            <w:sz w:val="21"/>
            <w:szCs w:val="21"/>
            <w:lang w:eastAsia="en-IN"/>
          </w:rPr>
          <w:t>package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com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.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>bezkoder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.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>spring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.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>jdbc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.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>mysql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.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>model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;</w:t>
        </w:r>
      </w:ins>
    </w:p>
    <w:p w:rsidR="006018EB" w:rsidRPr="004F0E7E" w:rsidRDefault="006018EB" w:rsidP="00601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78" w:author="Unknown"/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ins w:id="79" w:author="Unknown">
        <w:r w:rsidRPr="004F0E7E">
          <w:rPr>
            <w:rFonts w:ascii="Consolas" w:eastAsia="Times New Roman" w:hAnsi="Consolas" w:cs="Courier New"/>
            <w:color w:val="0077AA"/>
            <w:sz w:val="21"/>
            <w:szCs w:val="21"/>
            <w:lang w:eastAsia="en-IN"/>
          </w:rPr>
          <w:t>public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</w:t>
        </w:r>
        <w:r w:rsidRPr="004F0E7E">
          <w:rPr>
            <w:rFonts w:ascii="Consolas" w:eastAsia="Times New Roman" w:hAnsi="Consolas" w:cs="Courier New"/>
            <w:color w:val="0077AA"/>
            <w:sz w:val="21"/>
            <w:szCs w:val="21"/>
            <w:lang w:eastAsia="en-IN"/>
          </w:rPr>
          <w:t>class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Tutorial 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{</w:t>
        </w:r>
      </w:ins>
    </w:p>
    <w:p w:rsidR="006018EB" w:rsidRPr="004F0E7E" w:rsidRDefault="006018EB" w:rsidP="00601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80" w:author="Unknown"/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ins w:id="81" w:author="Unknown"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 </w:t>
        </w:r>
        <w:r w:rsidRPr="004F0E7E">
          <w:rPr>
            <w:rFonts w:ascii="Consolas" w:eastAsia="Times New Roman" w:hAnsi="Consolas" w:cs="Courier New"/>
            <w:color w:val="0077AA"/>
            <w:sz w:val="21"/>
            <w:szCs w:val="21"/>
            <w:lang w:eastAsia="en-IN"/>
          </w:rPr>
          <w:t>private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</w:t>
        </w:r>
        <w:r w:rsidRPr="004F0E7E">
          <w:rPr>
            <w:rFonts w:ascii="Consolas" w:eastAsia="Times New Roman" w:hAnsi="Consolas" w:cs="Courier New"/>
            <w:color w:val="0077AA"/>
            <w:sz w:val="21"/>
            <w:szCs w:val="21"/>
            <w:lang w:eastAsia="en-IN"/>
          </w:rPr>
          <w:t>long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id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;</w:t>
        </w:r>
      </w:ins>
    </w:p>
    <w:p w:rsidR="006018EB" w:rsidRPr="004F0E7E" w:rsidRDefault="006018EB" w:rsidP="00601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82" w:author="Unknown"/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ins w:id="83" w:author="Unknown"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 </w:t>
        </w:r>
        <w:r w:rsidRPr="004F0E7E">
          <w:rPr>
            <w:rFonts w:ascii="Consolas" w:eastAsia="Times New Roman" w:hAnsi="Consolas" w:cs="Courier New"/>
            <w:color w:val="0077AA"/>
            <w:sz w:val="21"/>
            <w:szCs w:val="21"/>
            <w:lang w:eastAsia="en-IN"/>
          </w:rPr>
          <w:t>private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String title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;</w:t>
        </w:r>
      </w:ins>
    </w:p>
    <w:p w:rsidR="006018EB" w:rsidRPr="004F0E7E" w:rsidRDefault="006018EB" w:rsidP="00601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84" w:author="Unknown"/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ins w:id="85" w:author="Unknown"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 </w:t>
        </w:r>
        <w:r w:rsidRPr="004F0E7E">
          <w:rPr>
            <w:rFonts w:ascii="Consolas" w:eastAsia="Times New Roman" w:hAnsi="Consolas" w:cs="Courier New"/>
            <w:color w:val="0077AA"/>
            <w:sz w:val="21"/>
            <w:szCs w:val="21"/>
            <w:lang w:eastAsia="en-IN"/>
          </w:rPr>
          <w:t>private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String description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;</w:t>
        </w:r>
      </w:ins>
    </w:p>
    <w:p w:rsidR="006018EB" w:rsidRPr="004F0E7E" w:rsidRDefault="006018EB" w:rsidP="00601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86" w:author="Unknown"/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ins w:id="87" w:author="Unknown"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 </w:t>
        </w:r>
        <w:r w:rsidRPr="004F0E7E">
          <w:rPr>
            <w:rFonts w:ascii="Consolas" w:eastAsia="Times New Roman" w:hAnsi="Consolas" w:cs="Courier New"/>
            <w:color w:val="0077AA"/>
            <w:sz w:val="21"/>
            <w:szCs w:val="21"/>
            <w:lang w:eastAsia="en-IN"/>
          </w:rPr>
          <w:t>private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</w:t>
        </w:r>
        <w:r w:rsidRPr="004F0E7E">
          <w:rPr>
            <w:rFonts w:ascii="Consolas" w:eastAsia="Times New Roman" w:hAnsi="Consolas" w:cs="Courier New"/>
            <w:color w:val="0077AA"/>
            <w:sz w:val="21"/>
            <w:szCs w:val="21"/>
            <w:lang w:eastAsia="en-IN"/>
          </w:rPr>
          <w:t>boolean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published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;</w:t>
        </w:r>
      </w:ins>
    </w:p>
    <w:p w:rsidR="006018EB" w:rsidRPr="004F0E7E" w:rsidRDefault="006018EB" w:rsidP="00601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88" w:author="Unknown"/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ins w:id="89" w:author="Unknown"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 </w:t>
        </w:r>
        <w:r w:rsidRPr="004F0E7E">
          <w:rPr>
            <w:rFonts w:ascii="Consolas" w:eastAsia="Times New Roman" w:hAnsi="Consolas" w:cs="Courier New"/>
            <w:color w:val="0077AA"/>
            <w:sz w:val="21"/>
            <w:szCs w:val="21"/>
            <w:lang w:eastAsia="en-IN"/>
          </w:rPr>
          <w:t>public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Tutorial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()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{</w:t>
        </w:r>
      </w:ins>
    </w:p>
    <w:p w:rsidR="006018EB" w:rsidRPr="004F0E7E" w:rsidRDefault="006018EB" w:rsidP="00601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90" w:author="Unknown"/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ins w:id="91" w:author="Unknown"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 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}</w:t>
        </w:r>
      </w:ins>
    </w:p>
    <w:p w:rsidR="006018EB" w:rsidRPr="004F0E7E" w:rsidRDefault="006018EB" w:rsidP="00601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92" w:author="Unknown"/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ins w:id="93" w:author="Unknown"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 </w:t>
        </w:r>
      </w:ins>
    </w:p>
    <w:p w:rsidR="006018EB" w:rsidRPr="004F0E7E" w:rsidRDefault="006018EB" w:rsidP="00601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94" w:author="Unknown"/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ins w:id="95" w:author="Unknown"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 </w:t>
        </w:r>
        <w:r w:rsidRPr="004F0E7E">
          <w:rPr>
            <w:rFonts w:ascii="Consolas" w:eastAsia="Times New Roman" w:hAnsi="Consolas" w:cs="Courier New"/>
            <w:color w:val="0077AA"/>
            <w:sz w:val="21"/>
            <w:szCs w:val="21"/>
            <w:lang w:eastAsia="en-IN"/>
          </w:rPr>
          <w:t>public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Tutorial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(</w:t>
        </w:r>
        <w:r w:rsidRPr="004F0E7E">
          <w:rPr>
            <w:rFonts w:ascii="Consolas" w:eastAsia="Times New Roman" w:hAnsi="Consolas" w:cs="Courier New"/>
            <w:color w:val="0077AA"/>
            <w:sz w:val="21"/>
            <w:szCs w:val="21"/>
            <w:lang w:eastAsia="en-IN"/>
          </w:rPr>
          <w:t>long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id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,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String title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,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String description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,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</w:t>
        </w:r>
        <w:r w:rsidRPr="004F0E7E">
          <w:rPr>
            <w:rFonts w:ascii="Consolas" w:eastAsia="Times New Roman" w:hAnsi="Consolas" w:cs="Courier New"/>
            <w:color w:val="0077AA"/>
            <w:sz w:val="21"/>
            <w:szCs w:val="21"/>
            <w:lang w:eastAsia="en-IN"/>
          </w:rPr>
          <w:t>boolean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published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)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{</w:t>
        </w:r>
      </w:ins>
    </w:p>
    <w:p w:rsidR="006018EB" w:rsidRPr="004F0E7E" w:rsidRDefault="006018EB" w:rsidP="00601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96" w:author="Unknown"/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ins w:id="97" w:author="Unknown"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   </w:t>
        </w:r>
        <w:r w:rsidRPr="004F0E7E">
          <w:rPr>
            <w:rFonts w:ascii="Consolas" w:eastAsia="Times New Roman" w:hAnsi="Consolas" w:cs="Courier New"/>
            <w:color w:val="0077AA"/>
            <w:sz w:val="21"/>
            <w:szCs w:val="21"/>
            <w:lang w:eastAsia="en-IN"/>
          </w:rPr>
          <w:t>this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.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id </w:t>
        </w:r>
        <w:r w:rsidRPr="004F0E7E">
          <w:rPr>
            <w:rFonts w:ascii="Consolas" w:eastAsia="Times New Roman" w:hAnsi="Consolas" w:cs="Courier New"/>
            <w:color w:val="9A6E3A"/>
            <w:sz w:val="21"/>
            <w:szCs w:val="21"/>
            <w:lang w:eastAsia="en-IN"/>
          </w:rPr>
          <w:t>=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id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;</w:t>
        </w:r>
      </w:ins>
    </w:p>
    <w:p w:rsidR="006018EB" w:rsidRPr="004F0E7E" w:rsidRDefault="006018EB" w:rsidP="00601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98" w:author="Unknown"/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ins w:id="99" w:author="Unknown"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   </w:t>
        </w:r>
        <w:r w:rsidRPr="004F0E7E">
          <w:rPr>
            <w:rFonts w:ascii="Consolas" w:eastAsia="Times New Roman" w:hAnsi="Consolas" w:cs="Courier New"/>
            <w:color w:val="0077AA"/>
            <w:sz w:val="21"/>
            <w:szCs w:val="21"/>
            <w:lang w:eastAsia="en-IN"/>
          </w:rPr>
          <w:t>this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.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title </w:t>
        </w:r>
        <w:r w:rsidRPr="004F0E7E">
          <w:rPr>
            <w:rFonts w:ascii="Consolas" w:eastAsia="Times New Roman" w:hAnsi="Consolas" w:cs="Courier New"/>
            <w:color w:val="9A6E3A"/>
            <w:sz w:val="21"/>
            <w:szCs w:val="21"/>
            <w:lang w:eastAsia="en-IN"/>
          </w:rPr>
          <w:t>=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title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;</w:t>
        </w:r>
      </w:ins>
    </w:p>
    <w:p w:rsidR="006018EB" w:rsidRPr="004F0E7E" w:rsidRDefault="006018EB" w:rsidP="00601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100" w:author="Unknown"/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ins w:id="101" w:author="Unknown"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   </w:t>
        </w:r>
        <w:r w:rsidRPr="004F0E7E">
          <w:rPr>
            <w:rFonts w:ascii="Consolas" w:eastAsia="Times New Roman" w:hAnsi="Consolas" w:cs="Courier New"/>
            <w:color w:val="0077AA"/>
            <w:sz w:val="21"/>
            <w:szCs w:val="21"/>
            <w:lang w:eastAsia="en-IN"/>
          </w:rPr>
          <w:t>this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.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description </w:t>
        </w:r>
        <w:r w:rsidRPr="004F0E7E">
          <w:rPr>
            <w:rFonts w:ascii="Consolas" w:eastAsia="Times New Roman" w:hAnsi="Consolas" w:cs="Courier New"/>
            <w:color w:val="9A6E3A"/>
            <w:sz w:val="21"/>
            <w:szCs w:val="21"/>
            <w:lang w:eastAsia="en-IN"/>
          </w:rPr>
          <w:t>=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description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;</w:t>
        </w:r>
      </w:ins>
    </w:p>
    <w:p w:rsidR="006018EB" w:rsidRPr="004F0E7E" w:rsidRDefault="006018EB" w:rsidP="00601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102" w:author="Unknown"/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ins w:id="103" w:author="Unknown"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lastRenderedPageBreak/>
          <w:t xml:space="preserve">    </w:t>
        </w:r>
        <w:r w:rsidRPr="004F0E7E">
          <w:rPr>
            <w:rFonts w:ascii="Consolas" w:eastAsia="Times New Roman" w:hAnsi="Consolas" w:cs="Courier New"/>
            <w:color w:val="0077AA"/>
            <w:sz w:val="21"/>
            <w:szCs w:val="21"/>
            <w:lang w:eastAsia="en-IN"/>
          </w:rPr>
          <w:t>this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.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published </w:t>
        </w:r>
        <w:r w:rsidRPr="004F0E7E">
          <w:rPr>
            <w:rFonts w:ascii="Consolas" w:eastAsia="Times New Roman" w:hAnsi="Consolas" w:cs="Courier New"/>
            <w:color w:val="9A6E3A"/>
            <w:sz w:val="21"/>
            <w:szCs w:val="21"/>
            <w:lang w:eastAsia="en-IN"/>
          </w:rPr>
          <w:t>=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published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;</w:t>
        </w:r>
      </w:ins>
    </w:p>
    <w:p w:rsidR="006018EB" w:rsidRPr="004F0E7E" w:rsidRDefault="006018EB" w:rsidP="00601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104" w:author="Unknown"/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ins w:id="105" w:author="Unknown"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 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}</w:t>
        </w:r>
      </w:ins>
    </w:p>
    <w:p w:rsidR="006018EB" w:rsidRPr="004F0E7E" w:rsidRDefault="006018EB" w:rsidP="00601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106" w:author="Unknown"/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ins w:id="107" w:author="Unknown"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 </w:t>
        </w:r>
        <w:r w:rsidRPr="004F0E7E">
          <w:rPr>
            <w:rFonts w:ascii="Consolas" w:eastAsia="Times New Roman" w:hAnsi="Consolas" w:cs="Courier New"/>
            <w:color w:val="0077AA"/>
            <w:sz w:val="21"/>
            <w:szCs w:val="21"/>
            <w:lang w:eastAsia="en-IN"/>
          </w:rPr>
          <w:t>public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Tutorial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(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>String title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,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String description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,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</w:t>
        </w:r>
        <w:r w:rsidRPr="004F0E7E">
          <w:rPr>
            <w:rFonts w:ascii="Consolas" w:eastAsia="Times New Roman" w:hAnsi="Consolas" w:cs="Courier New"/>
            <w:color w:val="0077AA"/>
            <w:sz w:val="21"/>
            <w:szCs w:val="21"/>
            <w:lang w:eastAsia="en-IN"/>
          </w:rPr>
          <w:t>boolean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published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)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{</w:t>
        </w:r>
      </w:ins>
    </w:p>
    <w:p w:rsidR="006018EB" w:rsidRPr="004F0E7E" w:rsidRDefault="006018EB" w:rsidP="00601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108" w:author="Unknown"/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ins w:id="109" w:author="Unknown"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   </w:t>
        </w:r>
        <w:r w:rsidRPr="004F0E7E">
          <w:rPr>
            <w:rFonts w:ascii="Consolas" w:eastAsia="Times New Roman" w:hAnsi="Consolas" w:cs="Courier New"/>
            <w:color w:val="0077AA"/>
            <w:sz w:val="21"/>
            <w:szCs w:val="21"/>
            <w:lang w:eastAsia="en-IN"/>
          </w:rPr>
          <w:t>this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.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title </w:t>
        </w:r>
        <w:r w:rsidRPr="004F0E7E">
          <w:rPr>
            <w:rFonts w:ascii="Consolas" w:eastAsia="Times New Roman" w:hAnsi="Consolas" w:cs="Courier New"/>
            <w:color w:val="9A6E3A"/>
            <w:sz w:val="21"/>
            <w:szCs w:val="21"/>
            <w:lang w:eastAsia="en-IN"/>
          </w:rPr>
          <w:t>=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title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;</w:t>
        </w:r>
      </w:ins>
    </w:p>
    <w:p w:rsidR="006018EB" w:rsidRPr="004F0E7E" w:rsidRDefault="006018EB" w:rsidP="00601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110" w:author="Unknown"/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ins w:id="111" w:author="Unknown"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   </w:t>
        </w:r>
        <w:r w:rsidRPr="004F0E7E">
          <w:rPr>
            <w:rFonts w:ascii="Consolas" w:eastAsia="Times New Roman" w:hAnsi="Consolas" w:cs="Courier New"/>
            <w:color w:val="0077AA"/>
            <w:sz w:val="21"/>
            <w:szCs w:val="21"/>
            <w:lang w:eastAsia="en-IN"/>
          </w:rPr>
          <w:t>this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.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description </w:t>
        </w:r>
        <w:r w:rsidRPr="004F0E7E">
          <w:rPr>
            <w:rFonts w:ascii="Consolas" w:eastAsia="Times New Roman" w:hAnsi="Consolas" w:cs="Courier New"/>
            <w:color w:val="9A6E3A"/>
            <w:sz w:val="21"/>
            <w:szCs w:val="21"/>
            <w:lang w:eastAsia="en-IN"/>
          </w:rPr>
          <w:t>=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description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;</w:t>
        </w:r>
      </w:ins>
    </w:p>
    <w:p w:rsidR="006018EB" w:rsidRPr="004F0E7E" w:rsidRDefault="006018EB" w:rsidP="00601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112" w:author="Unknown"/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ins w:id="113" w:author="Unknown"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   </w:t>
        </w:r>
        <w:r w:rsidRPr="004F0E7E">
          <w:rPr>
            <w:rFonts w:ascii="Consolas" w:eastAsia="Times New Roman" w:hAnsi="Consolas" w:cs="Courier New"/>
            <w:color w:val="0077AA"/>
            <w:sz w:val="21"/>
            <w:szCs w:val="21"/>
            <w:lang w:eastAsia="en-IN"/>
          </w:rPr>
          <w:t>this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.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published </w:t>
        </w:r>
        <w:r w:rsidRPr="004F0E7E">
          <w:rPr>
            <w:rFonts w:ascii="Consolas" w:eastAsia="Times New Roman" w:hAnsi="Consolas" w:cs="Courier New"/>
            <w:color w:val="9A6E3A"/>
            <w:sz w:val="21"/>
            <w:szCs w:val="21"/>
            <w:lang w:eastAsia="en-IN"/>
          </w:rPr>
          <w:t>=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published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;</w:t>
        </w:r>
      </w:ins>
    </w:p>
    <w:p w:rsidR="006018EB" w:rsidRPr="004F0E7E" w:rsidRDefault="006018EB" w:rsidP="00601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114" w:author="Unknown"/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ins w:id="115" w:author="Unknown"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 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}</w:t>
        </w:r>
      </w:ins>
    </w:p>
    <w:p w:rsidR="006018EB" w:rsidRPr="004F0E7E" w:rsidRDefault="006018EB" w:rsidP="00601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116" w:author="Unknown"/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ins w:id="117" w:author="Unknown"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 </w:t>
        </w:r>
      </w:ins>
    </w:p>
    <w:p w:rsidR="006018EB" w:rsidRPr="004F0E7E" w:rsidRDefault="006018EB" w:rsidP="00601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118" w:author="Unknown"/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ins w:id="119" w:author="Unknown"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 </w:t>
        </w:r>
        <w:r w:rsidRPr="004F0E7E">
          <w:rPr>
            <w:rFonts w:ascii="Consolas" w:eastAsia="Times New Roman" w:hAnsi="Consolas" w:cs="Courier New"/>
            <w:color w:val="0077AA"/>
            <w:sz w:val="21"/>
            <w:szCs w:val="21"/>
            <w:lang w:eastAsia="en-IN"/>
          </w:rPr>
          <w:t>public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</w:t>
        </w:r>
        <w:r w:rsidRPr="004F0E7E">
          <w:rPr>
            <w:rFonts w:ascii="Consolas" w:eastAsia="Times New Roman" w:hAnsi="Consolas" w:cs="Courier New"/>
            <w:color w:val="0077AA"/>
            <w:sz w:val="21"/>
            <w:szCs w:val="21"/>
            <w:lang w:eastAsia="en-IN"/>
          </w:rPr>
          <w:t>void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</w:t>
        </w:r>
        <w:r w:rsidRPr="004F0E7E">
          <w:rPr>
            <w:rFonts w:ascii="Consolas" w:eastAsia="Times New Roman" w:hAnsi="Consolas" w:cs="Courier New"/>
            <w:color w:val="DD4A68"/>
            <w:sz w:val="21"/>
            <w:szCs w:val="21"/>
            <w:lang w:eastAsia="en-IN"/>
          </w:rPr>
          <w:t>setId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(</w:t>
        </w:r>
        <w:r w:rsidRPr="004F0E7E">
          <w:rPr>
            <w:rFonts w:ascii="Consolas" w:eastAsia="Times New Roman" w:hAnsi="Consolas" w:cs="Courier New"/>
            <w:color w:val="0077AA"/>
            <w:sz w:val="21"/>
            <w:szCs w:val="21"/>
            <w:lang w:eastAsia="en-IN"/>
          </w:rPr>
          <w:t>long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id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)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{</w:t>
        </w:r>
      </w:ins>
    </w:p>
    <w:p w:rsidR="006018EB" w:rsidRPr="004F0E7E" w:rsidRDefault="006018EB" w:rsidP="00601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120" w:author="Unknown"/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ins w:id="121" w:author="Unknown"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   </w:t>
        </w:r>
        <w:r w:rsidRPr="004F0E7E">
          <w:rPr>
            <w:rFonts w:ascii="Consolas" w:eastAsia="Times New Roman" w:hAnsi="Consolas" w:cs="Courier New"/>
            <w:color w:val="0077AA"/>
            <w:sz w:val="21"/>
            <w:szCs w:val="21"/>
            <w:lang w:eastAsia="en-IN"/>
          </w:rPr>
          <w:t>this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.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id </w:t>
        </w:r>
        <w:r w:rsidRPr="004F0E7E">
          <w:rPr>
            <w:rFonts w:ascii="Consolas" w:eastAsia="Times New Roman" w:hAnsi="Consolas" w:cs="Courier New"/>
            <w:color w:val="9A6E3A"/>
            <w:sz w:val="21"/>
            <w:szCs w:val="21"/>
            <w:lang w:eastAsia="en-IN"/>
          </w:rPr>
          <w:t>=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id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;</w:t>
        </w:r>
      </w:ins>
    </w:p>
    <w:p w:rsidR="006018EB" w:rsidRPr="004F0E7E" w:rsidRDefault="006018EB" w:rsidP="00601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122" w:author="Unknown"/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ins w:id="123" w:author="Unknown"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 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}</w:t>
        </w:r>
      </w:ins>
    </w:p>
    <w:p w:rsidR="006018EB" w:rsidRPr="004F0E7E" w:rsidRDefault="006018EB" w:rsidP="00601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124" w:author="Unknown"/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ins w:id="125" w:author="Unknown"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 </w:t>
        </w:r>
      </w:ins>
    </w:p>
    <w:p w:rsidR="006018EB" w:rsidRPr="004F0E7E" w:rsidRDefault="006018EB" w:rsidP="00601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126" w:author="Unknown"/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ins w:id="127" w:author="Unknown"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 </w:t>
        </w:r>
        <w:r w:rsidRPr="004F0E7E">
          <w:rPr>
            <w:rFonts w:ascii="Consolas" w:eastAsia="Times New Roman" w:hAnsi="Consolas" w:cs="Courier New"/>
            <w:color w:val="0077AA"/>
            <w:sz w:val="21"/>
            <w:szCs w:val="21"/>
            <w:lang w:eastAsia="en-IN"/>
          </w:rPr>
          <w:t>public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</w:t>
        </w:r>
        <w:r w:rsidRPr="004F0E7E">
          <w:rPr>
            <w:rFonts w:ascii="Consolas" w:eastAsia="Times New Roman" w:hAnsi="Consolas" w:cs="Courier New"/>
            <w:color w:val="0077AA"/>
            <w:sz w:val="21"/>
            <w:szCs w:val="21"/>
            <w:lang w:eastAsia="en-IN"/>
          </w:rPr>
          <w:t>long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</w:t>
        </w:r>
        <w:r w:rsidRPr="004F0E7E">
          <w:rPr>
            <w:rFonts w:ascii="Consolas" w:eastAsia="Times New Roman" w:hAnsi="Consolas" w:cs="Courier New"/>
            <w:color w:val="DD4A68"/>
            <w:sz w:val="21"/>
            <w:szCs w:val="21"/>
            <w:lang w:eastAsia="en-IN"/>
          </w:rPr>
          <w:t>getId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()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{</w:t>
        </w:r>
      </w:ins>
    </w:p>
    <w:p w:rsidR="006018EB" w:rsidRPr="004F0E7E" w:rsidRDefault="006018EB" w:rsidP="00601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128" w:author="Unknown"/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ins w:id="129" w:author="Unknown"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   </w:t>
        </w:r>
        <w:r w:rsidRPr="004F0E7E">
          <w:rPr>
            <w:rFonts w:ascii="Consolas" w:eastAsia="Times New Roman" w:hAnsi="Consolas" w:cs="Courier New"/>
            <w:color w:val="0077AA"/>
            <w:sz w:val="21"/>
            <w:szCs w:val="21"/>
            <w:lang w:eastAsia="en-IN"/>
          </w:rPr>
          <w:t>return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id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;</w:t>
        </w:r>
      </w:ins>
    </w:p>
    <w:p w:rsidR="006018EB" w:rsidRPr="004F0E7E" w:rsidRDefault="006018EB" w:rsidP="00601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130" w:author="Unknown"/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ins w:id="131" w:author="Unknown"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 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}</w:t>
        </w:r>
      </w:ins>
    </w:p>
    <w:p w:rsidR="006018EB" w:rsidRPr="004F0E7E" w:rsidRDefault="006018EB" w:rsidP="00601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132" w:author="Unknown"/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ins w:id="133" w:author="Unknown"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 </w:t>
        </w:r>
        <w:r w:rsidRPr="004F0E7E">
          <w:rPr>
            <w:rFonts w:ascii="Consolas" w:eastAsia="Times New Roman" w:hAnsi="Consolas" w:cs="Courier New"/>
            <w:color w:val="0077AA"/>
            <w:sz w:val="21"/>
            <w:szCs w:val="21"/>
            <w:lang w:eastAsia="en-IN"/>
          </w:rPr>
          <w:t>public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String </w:t>
        </w:r>
        <w:r w:rsidRPr="004F0E7E">
          <w:rPr>
            <w:rFonts w:ascii="Consolas" w:eastAsia="Times New Roman" w:hAnsi="Consolas" w:cs="Courier New"/>
            <w:color w:val="DD4A68"/>
            <w:sz w:val="21"/>
            <w:szCs w:val="21"/>
            <w:lang w:eastAsia="en-IN"/>
          </w:rPr>
          <w:t>getTitle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()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{</w:t>
        </w:r>
      </w:ins>
    </w:p>
    <w:p w:rsidR="006018EB" w:rsidRPr="004F0E7E" w:rsidRDefault="006018EB" w:rsidP="00601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134" w:author="Unknown"/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ins w:id="135" w:author="Unknown"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   </w:t>
        </w:r>
        <w:r w:rsidRPr="004F0E7E">
          <w:rPr>
            <w:rFonts w:ascii="Consolas" w:eastAsia="Times New Roman" w:hAnsi="Consolas" w:cs="Courier New"/>
            <w:color w:val="0077AA"/>
            <w:sz w:val="21"/>
            <w:szCs w:val="21"/>
            <w:lang w:eastAsia="en-IN"/>
          </w:rPr>
          <w:t>return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title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;</w:t>
        </w:r>
      </w:ins>
    </w:p>
    <w:p w:rsidR="006018EB" w:rsidRPr="004F0E7E" w:rsidRDefault="006018EB" w:rsidP="00601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136" w:author="Unknown"/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ins w:id="137" w:author="Unknown"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 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}</w:t>
        </w:r>
      </w:ins>
    </w:p>
    <w:p w:rsidR="006018EB" w:rsidRPr="004F0E7E" w:rsidRDefault="006018EB" w:rsidP="00601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138" w:author="Unknown"/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ins w:id="139" w:author="Unknown"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 </w:t>
        </w:r>
        <w:r w:rsidRPr="004F0E7E">
          <w:rPr>
            <w:rFonts w:ascii="Consolas" w:eastAsia="Times New Roman" w:hAnsi="Consolas" w:cs="Courier New"/>
            <w:color w:val="0077AA"/>
            <w:sz w:val="21"/>
            <w:szCs w:val="21"/>
            <w:lang w:eastAsia="en-IN"/>
          </w:rPr>
          <w:t>public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</w:t>
        </w:r>
        <w:r w:rsidRPr="004F0E7E">
          <w:rPr>
            <w:rFonts w:ascii="Consolas" w:eastAsia="Times New Roman" w:hAnsi="Consolas" w:cs="Courier New"/>
            <w:color w:val="0077AA"/>
            <w:sz w:val="21"/>
            <w:szCs w:val="21"/>
            <w:lang w:eastAsia="en-IN"/>
          </w:rPr>
          <w:t>void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</w:t>
        </w:r>
        <w:r w:rsidRPr="004F0E7E">
          <w:rPr>
            <w:rFonts w:ascii="Consolas" w:eastAsia="Times New Roman" w:hAnsi="Consolas" w:cs="Courier New"/>
            <w:color w:val="DD4A68"/>
            <w:sz w:val="21"/>
            <w:szCs w:val="21"/>
            <w:lang w:eastAsia="en-IN"/>
          </w:rPr>
          <w:t>setTitle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(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>String title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)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{</w:t>
        </w:r>
      </w:ins>
    </w:p>
    <w:p w:rsidR="006018EB" w:rsidRPr="004F0E7E" w:rsidRDefault="006018EB" w:rsidP="00601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140" w:author="Unknown"/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ins w:id="141" w:author="Unknown"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   </w:t>
        </w:r>
        <w:r w:rsidRPr="004F0E7E">
          <w:rPr>
            <w:rFonts w:ascii="Consolas" w:eastAsia="Times New Roman" w:hAnsi="Consolas" w:cs="Courier New"/>
            <w:color w:val="0077AA"/>
            <w:sz w:val="21"/>
            <w:szCs w:val="21"/>
            <w:lang w:eastAsia="en-IN"/>
          </w:rPr>
          <w:t>this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.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title </w:t>
        </w:r>
        <w:r w:rsidRPr="004F0E7E">
          <w:rPr>
            <w:rFonts w:ascii="Consolas" w:eastAsia="Times New Roman" w:hAnsi="Consolas" w:cs="Courier New"/>
            <w:color w:val="9A6E3A"/>
            <w:sz w:val="21"/>
            <w:szCs w:val="21"/>
            <w:lang w:eastAsia="en-IN"/>
          </w:rPr>
          <w:t>=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title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;</w:t>
        </w:r>
      </w:ins>
    </w:p>
    <w:p w:rsidR="006018EB" w:rsidRPr="004F0E7E" w:rsidRDefault="006018EB" w:rsidP="00601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142" w:author="Unknown"/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ins w:id="143" w:author="Unknown"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 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}</w:t>
        </w:r>
      </w:ins>
    </w:p>
    <w:p w:rsidR="006018EB" w:rsidRPr="004F0E7E" w:rsidRDefault="006018EB" w:rsidP="00601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144" w:author="Unknown"/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ins w:id="145" w:author="Unknown"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 </w:t>
        </w:r>
        <w:r w:rsidRPr="004F0E7E">
          <w:rPr>
            <w:rFonts w:ascii="Consolas" w:eastAsia="Times New Roman" w:hAnsi="Consolas" w:cs="Courier New"/>
            <w:color w:val="0077AA"/>
            <w:sz w:val="21"/>
            <w:szCs w:val="21"/>
            <w:lang w:eastAsia="en-IN"/>
          </w:rPr>
          <w:t>public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String </w:t>
        </w:r>
        <w:r w:rsidRPr="004F0E7E">
          <w:rPr>
            <w:rFonts w:ascii="Consolas" w:eastAsia="Times New Roman" w:hAnsi="Consolas" w:cs="Courier New"/>
            <w:color w:val="DD4A68"/>
            <w:sz w:val="21"/>
            <w:szCs w:val="21"/>
            <w:lang w:eastAsia="en-IN"/>
          </w:rPr>
          <w:t>getDescription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()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{</w:t>
        </w:r>
      </w:ins>
    </w:p>
    <w:p w:rsidR="006018EB" w:rsidRPr="004F0E7E" w:rsidRDefault="006018EB" w:rsidP="00601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146" w:author="Unknown"/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ins w:id="147" w:author="Unknown"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   </w:t>
        </w:r>
        <w:r w:rsidRPr="004F0E7E">
          <w:rPr>
            <w:rFonts w:ascii="Consolas" w:eastAsia="Times New Roman" w:hAnsi="Consolas" w:cs="Courier New"/>
            <w:color w:val="0077AA"/>
            <w:sz w:val="21"/>
            <w:szCs w:val="21"/>
            <w:lang w:eastAsia="en-IN"/>
          </w:rPr>
          <w:t>return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description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;</w:t>
        </w:r>
      </w:ins>
    </w:p>
    <w:p w:rsidR="006018EB" w:rsidRPr="004F0E7E" w:rsidRDefault="006018EB" w:rsidP="00601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148" w:author="Unknown"/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ins w:id="149" w:author="Unknown"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 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}</w:t>
        </w:r>
      </w:ins>
    </w:p>
    <w:p w:rsidR="006018EB" w:rsidRPr="004F0E7E" w:rsidRDefault="006018EB" w:rsidP="00601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150" w:author="Unknown"/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ins w:id="151" w:author="Unknown"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 </w:t>
        </w:r>
        <w:r w:rsidRPr="004F0E7E">
          <w:rPr>
            <w:rFonts w:ascii="Consolas" w:eastAsia="Times New Roman" w:hAnsi="Consolas" w:cs="Courier New"/>
            <w:color w:val="0077AA"/>
            <w:sz w:val="21"/>
            <w:szCs w:val="21"/>
            <w:lang w:eastAsia="en-IN"/>
          </w:rPr>
          <w:t>public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</w:t>
        </w:r>
        <w:r w:rsidRPr="004F0E7E">
          <w:rPr>
            <w:rFonts w:ascii="Consolas" w:eastAsia="Times New Roman" w:hAnsi="Consolas" w:cs="Courier New"/>
            <w:color w:val="0077AA"/>
            <w:sz w:val="21"/>
            <w:szCs w:val="21"/>
            <w:lang w:eastAsia="en-IN"/>
          </w:rPr>
          <w:t>void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</w:t>
        </w:r>
        <w:r w:rsidRPr="004F0E7E">
          <w:rPr>
            <w:rFonts w:ascii="Consolas" w:eastAsia="Times New Roman" w:hAnsi="Consolas" w:cs="Courier New"/>
            <w:color w:val="DD4A68"/>
            <w:sz w:val="21"/>
            <w:szCs w:val="21"/>
            <w:lang w:eastAsia="en-IN"/>
          </w:rPr>
          <w:t>setDescription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(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>String description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)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{</w:t>
        </w:r>
      </w:ins>
    </w:p>
    <w:p w:rsidR="006018EB" w:rsidRPr="004F0E7E" w:rsidRDefault="006018EB" w:rsidP="00601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152" w:author="Unknown"/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ins w:id="153" w:author="Unknown"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   </w:t>
        </w:r>
        <w:r w:rsidRPr="004F0E7E">
          <w:rPr>
            <w:rFonts w:ascii="Consolas" w:eastAsia="Times New Roman" w:hAnsi="Consolas" w:cs="Courier New"/>
            <w:color w:val="0077AA"/>
            <w:sz w:val="21"/>
            <w:szCs w:val="21"/>
            <w:lang w:eastAsia="en-IN"/>
          </w:rPr>
          <w:t>this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.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description </w:t>
        </w:r>
        <w:r w:rsidRPr="004F0E7E">
          <w:rPr>
            <w:rFonts w:ascii="Consolas" w:eastAsia="Times New Roman" w:hAnsi="Consolas" w:cs="Courier New"/>
            <w:color w:val="9A6E3A"/>
            <w:sz w:val="21"/>
            <w:szCs w:val="21"/>
            <w:lang w:eastAsia="en-IN"/>
          </w:rPr>
          <w:t>=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description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;</w:t>
        </w:r>
      </w:ins>
    </w:p>
    <w:p w:rsidR="006018EB" w:rsidRPr="004F0E7E" w:rsidRDefault="006018EB" w:rsidP="00601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154" w:author="Unknown"/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ins w:id="155" w:author="Unknown"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 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}</w:t>
        </w:r>
      </w:ins>
    </w:p>
    <w:p w:rsidR="006018EB" w:rsidRPr="004F0E7E" w:rsidRDefault="006018EB" w:rsidP="00601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156" w:author="Unknown"/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ins w:id="157" w:author="Unknown"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 </w:t>
        </w:r>
        <w:r w:rsidRPr="004F0E7E">
          <w:rPr>
            <w:rFonts w:ascii="Consolas" w:eastAsia="Times New Roman" w:hAnsi="Consolas" w:cs="Courier New"/>
            <w:color w:val="0077AA"/>
            <w:sz w:val="21"/>
            <w:szCs w:val="21"/>
            <w:lang w:eastAsia="en-IN"/>
          </w:rPr>
          <w:t>public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</w:t>
        </w:r>
        <w:r w:rsidRPr="004F0E7E">
          <w:rPr>
            <w:rFonts w:ascii="Consolas" w:eastAsia="Times New Roman" w:hAnsi="Consolas" w:cs="Courier New"/>
            <w:color w:val="0077AA"/>
            <w:sz w:val="21"/>
            <w:szCs w:val="21"/>
            <w:lang w:eastAsia="en-IN"/>
          </w:rPr>
          <w:t>boolean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</w:t>
        </w:r>
        <w:r w:rsidRPr="004F0E7E">
          <w:rPr>
            <w:rFonts w:ascii="Consolas" w:eastAsia="Times New Roman" w:hAnsi="Consolas" w:cs="Courier New"/>
            <w:color w:val="DD4A68"/>
            <w:sz w:val="21"/>
            <w:szCs w:val="21"/>
            <w:lang w:eastAsia="en-IN"/>
          </w:rPr>
          <w:t>isPublished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()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{</w:t>
        </w:r>
      </w:ins>
    </w:p>
    <w:p w:rsidR="006018EB" w:rsidRPr="004F0E7E" w:rsidRDefault="006018EB" w:rsidP="00601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158" w:author="Unknown"/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ins w:id="159" w:author="Unknown"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   </w:t>
        </w:r>
        <w:r w:rsidRPr="004F0E7E">
          <w:rPr>
            <w:rFonts w:ascii="Consolas" w:eastAsia="Times New Roman" w:hAnsi="Consolas" w:cs="Courier New"/>
            <w:color w:val="0077AA"/>
            <w:sz w:val="21"/>
            <w:szCs w:val="21"/>
            <w:lang w:eastAsia="en-IN"/>
          </w:rPr>
          <w:t>return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published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;</w:t>
        </w:r>
      </w:ins>
    </w:p>
    <w:p w:rsidR="006018EB" w:rsidRPr="004F0E7E" w:rsidRDefault="006018EB" w:rsidP="00601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160" w:author="Unknown"/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ins w:id="161" w:author="Unknown"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 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}</w:t>
        </w:r>
      </w:ins>
    </w:p>
    <w:p w:rsidR="006018EB" w:rsidRPr="004F0E7E" w:rsidRDefault="006018EB" w:rsidP="00601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162" w:author="Unknown"/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ins w:id="163" w:author="Unknown"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 </w:t>
        </w:r>
        <w:r w:rsidRPr="004F0E7E">
          <w:rPr>
            <w:rFonts w:ascii="Consolas" w:eastAsia="Times New Roman" w:hAnsi="Consolas" w:cs="Courier New"/>
            <w:color w:val="0077AA"/>
            <w:sz w:val="21"/>
            <w:szCs w:val="21"/>
            <w:lang w:eastAsia="en-IN"/>
          </w:rPr>
          <w:t>public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</w:t>
        </w:r>
        <w:r w:rsidRPr="004F0E7E">
          <w:rPr>
            <w:rFonts w:ascii="Consolas" w:eastAsia="Times New Roman" w:hAnsi="Consolas" w:cs="Courier New"/>
            <w:color w:val="0077AA"/>
            <w:sz w:val="21"/>
            <w:szCs w:val="21"/>
            <w:lang w:eastAsia="en-IN"/>
          </w:rPr>
          <w:t>void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</w:t>
        </w:r>
        <w:r w:rsidRPr="004F0E7E">
          <w:rPr>
            <w:rFonts w:ascii="Consolas" w:eastAsia="Times New Roman" w:hAnsi="Consolas" w:cs="Courier New"/>
            <w:color w:val="DD4A68"/>
            <w:sz w:val="21"/>
            <w:szCs w:val="21"/>
            <w:lang w:eastAsia="en-IN"/>
          </w:rPr>
          <w:t>setPublished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(</w:t>
        </w:r>
        <w:r w:rsidRPr="004F0E7E">
          <w:rPr>
            <w:rFonts w:ascii="Consolas" w:eastAsia="Times New Roman" w:hAnsi="Consolas" w:cs="Courier New"/>
            <w:color w:val="0077AA"/>
            <w:sz w:val="21"/>
            <w:szCs w:val="21"/>
            <w:lang w:eastAsia="en-IN"/>
          </w:rPr>
          <w:t>boolean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isPublished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)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{</w:t>
        </w:r>
      </w:ins>
    </w:p>
    <w:p w:rsidR="006018EB" w:rsidRPr="004F0E7E" w:rsidRDefault="006018EB" w:rsidP="00601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164" w:author="Unknown"/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ins w:id="165" w:author="Unknown"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   </w:t>
        </w:r>
        <w:r w:rsidRPr="004F0E7E">
          <w:rPr>
            <w:rFonts w:ascii="Consolas" w:eastAsia="Times New Roman" w:hAnsi="Consolas" w:cs="Courier New"/>
            <w:color w:val="0077AA"/>
            <w:sz w:val="21"/>
            <w:szCs w:val="21"/>
            <w:lang w:eastAsia="en-IN"/>
          </w:rPr>
          <w:t>this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.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published </w:t>
        </w:r>
        <w:r w:rsidRPr="004F0E7E">
          <w:rPr>
            <w:rFonts w:ascii="Consolas" w:eastAsia="Times New Roman" w:hAnsi="Consolas" w:cs="Courier New"/>
            <w:color w:val="9A6E3A"/>
            <w:sz w:val="21"/>
            <w:szCs w:val="21"/>
            <w:lang w:eastAsia="en-IN"/>
          </w:rPr>
          <w:t>=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isPublished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;</w:t>
        </w:r>
      </w:ins>
    </w:p>
    <w:p w:rsidR="006018EB" w:rsidRPr="004F0E7E" w:rsidRDefault="006018EB" w:rsidP="00601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166" w:author="Unknown"/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ins w:id="167" w:author="Unknown"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 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}</w:t>
        </w:r>
      </w:ins>
    </w:p>
    <w:p w:rsidR="006018EB" w:rsidRPr="004F0E7E" w:rsidRDefault="006018EB" w:rsidP="00601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168" w:author="Unknown"/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ins w:id="169" w:author="Unknown"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 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@Override</w:t>
        </w:r>
      </w:ins>
    </w:p>
    <w:p w:rsidR="006018EB" w:rsidRPr="004F0E7E" w:rsidRDefault="006018EB" w:rsidP="00601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170" w:author="Unknown"/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ins w:id="171" w:author="Unknown"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 </w:t>
        </w:r>
        <w:r w:rsidRPr="004F0E7E">
          <w:rPr>
            <w:rFonts w:ascii="Consolas" w:eastAsia="Times New Roman" w:hAnsi="Consolas" w:cs="Courier New"/>
            <w:color w:val="0077AA"/>
            <w:sz w:val="21"/>
            <w:szCs w:val="21"/>
            <w:lang w:eastAsia="en-IN"/>
          </w:rPr>
          <w:t>public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String </w:t>
        </w:r>
        <w:r w:rsidRPr="004F0E7E">
          <w:rPr>
            <w:rFonts w:ascii="Consolas" w:eastAsia="Times New Roman" w:hAnsi="Consolas" w:cs="Courier New"/>
            <w:color w:val="DD4A68"/>
            <w:sz w:val="21"/>
            <w:szCs w:val="21"/>
            <w:lang w:eastAsia="en-IN"/>
          </w:rPr>
          <w:t>toString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()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{</w:t>
        </w:r>
      </w:ins>
    </w:p>
    <w:p w:rsidR="006018EB" w:rsidRPr="004F0E7E" w:rsidRDefault="006018EB" w:rsidP="00601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172" w:author="Unknown"/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ins w:id="173" w:author="Unknown"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   </w:t>
        </w:r>
        <w:r w:rsidRPr="004F0E7E">
          <w:rPr>
            <w:rFonts w:ascii="Consolas" w:eastAsia="Times New Roman" w:hAnsi="Consolas" w:cs="Courier New"/>
            <w:color w:val="0077AA"/>
            <w:sz w:val="21"/>
            <w:szCs w:val="21"/>
            <w:lang w:eastAsia="en-IN"/>
          </w:rPr>
          <w:t>return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</w:t>
        </w:r>
        <w:r w:rsidRPr="004F0E7E">
          <w:rPr>
            <w:rFonts w:ascii="Consolas" w:eastAsia="Times New Roman" w:hAnsi="Consolas" w:cs="Courier New"/>
            <w:color w:val="669900"/>
            <w:sz w:val="21"/>
            <w:szCs w:val="21"/>
            <w:lang w:eastAsia="en-IN"/>
          </w:rPr>
          <w:t>"Tutorial [id="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</w:t>
        </w:r>
        <w:r w:rsidRPr="004F0E7E">
          <w:rPr>
            <w:rFonts w:ascii="Consolas" w:eastAsia="Times New Roman" w:hAnsi="Consolas" w:cs="Courier New"/>
            <w:color w:val="9A6E3A"/>
            <w:sz w:val="21"/>
            <w:szCs w:val="21"/>
            <w:lang w:eastAsia="en-IN"/>
          </w:rPr>
          <w:t>+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id </w:t>
        </w:r>
        <w:r w:rsidRPr="004F0E7E">
          <w:rPr>
            <w:rFonts w:ascii="Consolas" w:eastAsia="Times New Roman" w:hAnsi="Consolas" w:cs="Courier New"/>
            <w:color w:val="9A6E3A"/>
            <w:sz w:val="21"/>
            <w:szCs w:val="21"/>
            <w:lang w:eastAsia="en-IN"/>
          </w:rPr>
          <w:t>+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</w:t>
        </w:r>
        <w:r w:rsidRPr="004F0E7E">
          <w:rPr>
            <w:rFonts w:ascii="Consolas" w:eastAsia="Times New Roman" w:hAnsi="Consolas" w:cs="Courier New"/>
            <w:color w:val="669900"/>
            <w:sz w:val="21"/>
            <w:szCs w:val="21"/>
            <w:lang w:eastAsia="en-IN"/>
          </w:rPr>
          <w:t>", title="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</w:t>
        </w:r>
        <w:r w:rsidRPr="004F0E7E">
          <w:rPr>
            <w:rFonts w:ascii="Consolas" w:eastAsia="Times New Roman" w:hAnsi="Consolas" w:cs="Courier New"/>
            <w:color w:val="9A6E3A"/>
            <w:sz w:val="21"/>
            <w:szCs w:val="21"/>
            <w:lang w:eastAsia="en-IN"/>
          </w:rPr>
          <w:t>+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title </w:t>
        </w:r>
        <w:r w:rsidRPr="004F0E7E">
          <w:rPr>
            <w:rFonts w:ascii="Consolas" w:eastAsia="Times New Roman" w:hAnsi="Consolas" w:cs="Courier New"/>
            <w:color w:val="9A6E3A"/>
            <w:sz w:val="21"/>
            <w:szCs w:val="21"/>
            <w:lang w:eastAsia="en-IN"/>
          </w:rPr>
          <w:t>+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</w:t>
        </w:r>
        <w:r w:rsidRPr="004F0E7E">
          <w:rPr>
            <w:rFonts w:ascii="Consolas" w:eastAsia="Times New Roman" w:hAnsi="Consolas" w:cs="Courier New"/>
            <w:color w:val="669900"/>
            <w:sz w:val="21"/>
            <w:szCs w:val="21"/>
            <w:lang w:eastAsia="en-IN"/>
          </w:rPr>
          <w:t>", desc="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</w:t>
        </w:r>
        <w:r w:rsidRPr="004F0E7E">
          <w:rPr>
            <w:rFonts w:ascii="Consolas" w:eastAsia="Times New Roman" w:hAnsi="Consolas" w:cs="Courier New"/>
            <w:color w:val="9A6E3A"/>
            <w:sz w:val="21"/>
            <w:szCs w:val="21"/>
            <w:lang w:eastAsia="en-IN"/>
          </w:rPr>
          <w:t>+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description </w:t>
        </w:r>
        <w:r w:rsidRPr="004F0E7E">
          <w:rPr>
            <w:rFonts w:ascii="Consolas" w:eastAsia="Times New Roman" w:hAnsi="Consolas" w:cs="Courier New"/>
            <w:color w:val="9A6E3A"/>
            <w:sz w:val="21"/>
            <w:szCs w:val="21"/>
            <w:lang w:eastAsia="en-IN"/>
          </w:rPr>
          <w:t>+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</w:t>
        </w:r>
        <w:r w:rsidRPr="004F0E7E">
          <w:rPr>
            <w:rFonts w:ascii="Consolas" w:eastAsia="Times New Roman" w:hAnsi="Consolas" w:cs="Courier New"/>
            <w:color w:val="669900"/>
            <w:sz w:val="21"/>
            <w:szCs w:val="21"/>
            <w:lang w:eastAsia="en-IN"/>
          </w:rPr>
          <w:t>", published="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</w:t>
        </w:r>
        <w:r w:rsidRPr="004F0E7E">
          <w:rPr>
            <w:rFonts w:ascii="Consolas" w:eastAsia="Times New Roman" w:hAnsi="Consolas" w:cs="Courier New"/>
            <w:color w:val="9A6E3A"/>
            <w:sz w:val="21"/>
            <w:szCs w:val="21"/>
            <w:lang w:eastAsia="en-IN"/>
          </w:rPr>
          <w:t>+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published </w:t>
        </w:r>
        <w:r w:rsidRPr="004F0E7E">
          <w:rPr>
            <w:rFonts w:ascii="Consolas" w:eastAsia="Times New Roman" w:hAnsi="Consolas" w:cs="Courier New"/>
            <w:color w:val="9A6E3A"/>
            <w:sz w:val="21"/>
            <w:szCs w:val="21"/>
            <w:lang w:eastAsia="en-IN"/>
          </w:rPr>
          <w:t>+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</w:t>
        </w:r>
        <w:r w:rsidRPr="004F0E7E">
          <w:rPr>
            <w:rFonts w:ascii="Consolas" w:eastAsia="Times New Roman" w:hAnsi="Consolas" w:cs="Courier New"/>
            <w:color w:val="669900"/>
            <w:sz w:val="21"/>
            <w:szCs w:val="21"/>
            <w:lang w:eastAsia="en-IN"/>
          </w:rPr>
          <w:t>"]"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;</w:t>
        </w:r>
      </w:ins>
    </w:p>
    <w:p w:rsidR="006018EB" w:rsidRPr="004F0E7E" w:rsidRDefault="006018EB" w:rsidP="00601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174" w:author="Unknown"/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ins w:id="175" w:author="Unknown"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 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}</w:t>
        </w:r>
      </w:ins>
    </w:p>
    <w:p w:rsidR="006018EB" w:rsidRPr="004F0E7E" w:rsidRDefault="006018EB" w:rsidP="00601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176" w:author="Unknown"/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ins w:id="177" w:author="Unknown"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lastRenderedPageBreak/>
          <w:t>}</w:t>
        </w:r>
      </w:ins>
    </w:p>
    <w:p w:rsidR="006018EB" w:rsidRPr="004F0E7E" w:rsidRDefault="006018EB" w:rsidP="006018EB">
      <w:pPr>
        <w:spacing w:before="300" w:after="150" w:line="240" w:lineRule="auto"/>
        <w:outlineLvl w:val="1"/>
        <w:rPr>
          <w:ins w:id="178" w:author="Unknown"/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IN"/>
        </w:rPr>
      </w:pPr>
      <w:ins w:id="179" w:author="Unknown">
        <w:r w:rsidRPr="004F0E7E">
          <w:rPr>
            <w:rFonts w:ascii="Times New Roman" w:eastAsia="Times New Roman" w:hAnsi="Times New Roman" w:cs="Times New Roman"/>
            <w:b/>
            <w:bCs/>
            <w:color w:val="333333"/>
            <w:sz w:val="36"/>
            <w:szCs w:val="36"/>
            <w:lang w:eastAsia="en-IN"/>
          </w:rPr>
          <w:t>Create JDBC Repository</w:t>
        </w:r>
      </w:ins>
    </w:p>
    <w:p w:rsidR="006018EB" w:rsidRPr="004F0E7E" w:rsidRDefault="006018EB" w:rsidP="006018EB">
      <w:pPr>
        <w:spacing w:after="150" w:line="240" w:lineRule="auto"/>
        <w:rPr>
          <w:ins w:id="180" w:author="Unknown"/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ins w:id="181" w:author="Unknown">
        <w:r w:rsidRPr="004F0E7E">
          <w:rPr>
            <w:rFonts w:ascii="Verdana" w:eastAsia="Times New Roman" w:hAnsi="Verdana" w:cs="Times New Roman"/>
            <w:color w:val="6B6B6B"/>
            <w:sz w:val="21"/>
            <w:szCs w:val="21"/>
            <w:lang w:eastAsia="en-IN"/>
          </w:rPr>
          <w:t>Let’s create a repository to interact with Tutorials from the database.</w:t>
        </w:r>
      </w:ins>
    </w:p>
    <w:p w:rsidR="006018EB" w:rsidRPr="004F0E7E" w:rsidRDefault="006018EB" w:rsidP="006018EB">
      <w:pPr>
        <w:spacing w:after="150" w:line="240" w:lineRule="auto"/>
        <w:rPr>
          <w:ins w:id="182" w:author="Unknown"/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ins w:id="183" w:author="Unknown">
        <w:r w:rsidRPr="004F0E7E">
          <w:rPr>
            <w:rFonts w:ascii="Verdana" w:eastAsia="Times New Roman" w:hAnsi="Verdana" w:cs="Times New Roman"/>
            <w:color w:val="6B6B6B"/>
            <w:sz w:val="21"/>
            <w:szCs w:val="21"/>
            <w:lang w:eastAsia="en-IN"/>
          </w:rPr>
          <w:t>In </w:t>
        </w:r>
        <w:r w:rsidRPr="004F0E7E">
          <w:rPr>
            <w:rFonts w:ascii="Verdana" w:eastAsia="Times New Roman" w:hAnsi="Verdana" w:cs="Times New Roman"/>
            <w:b/>
            <w:bCs/>
            <w:color w:val="6B6B6B"/>
            <w:sz w:val="21"/>
            <w:szCs w:val="21"/>
            <w:lang w:eastAsia="en-IN"/>
          </w:rPr>
          <w:t>repository</w:t>
        </w:r>
        <w:r w:rsidRPr="004F0E7E">
          <w:rPr>
            <w:rFonts w:ascii="Verdana" w:eastAsia="Times New Roman" w:hAnsi="Verdana" w:cs="Times New Roman"/>
            <w:color w:val="6B6B6B"/>
            <w:sz w:val="21"/>
            <w:szCs w:val="21"/>
            <w:lang w:eastAsia="en-IN"/>
          </w:rPr>
          <w:t> package, create </w:t>
        </w:r>
        <w:r w:rsidRPr="004F0E7E">
          <w:rPr>
            <w:rFonts w:ascii="Consolas" w:eastAsia="Times New Roman" w:hAnsi="Consolas" w:cs="Courier New"/>
            <w:color w:val="555555"/>
            <w:sz w:val="21"/>
            <w:szCs w:val="21"/>
            <w:lang w:eastAsia="en-IN"/>
          </w:rPr>
          <w:t>TutorialRepository</w:t>
        </w:r>
        <w:r w:rsidRPr="004F0E7E">
          <w:rPr>
            <w:rFonts w:ascii="Verdana" w:eastAsia="Times New Roman" w:hAnsi="Verdana" w:cs="Times New Roman"/>
            <w:color w:val="6B6B6B"/>
            <w:sz w:val="21"/>
            <w:szCs w:val="21"/>
            <w:lang w:eastAsia="en-IN"/>
          </w:rPr>
          <w:t> interface that provides abstract methods:</w:t>
        </w:r>
      </w:ins>
    </w:p>
    <w:p w:rsidR="006018EB" w:rsidRPr="004F0E7E" w:rsidRDefault="006018EB" w:rsidP="006018EB">
      <w:pPr>
        <w:numPr>
          <w:ilvl w:val="0"/>
          <w:numId w:val="6"/>
        </w:numPr>
        <w:spacing w:before="100" w:beforeAutospacing="1" w:after="100" w:afterAutospacing="1" w:line="240" w:lineRule="auto"/>
        <w:rPr>
          <w:ins w:id="184" w:author="Unknown"/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ins w:id="185" w:author="Unknown">
        <w:r w:rsidRPr="004F0E7E">
          <w:rPr>
            <w:rFonts w:ascii="Verdana" w:eastAsia="Times New Roman" w:hAnsi="Verdana" w:cs="Times New Roman"/>
            <w:color w:val="6B6B6B"/>
            <w:sz w:val="21"/>
            <w:szCs w:val="21"/>
            <w:lang w:eastAsia="en-IN"/>
          </w:rPr>
          <w:t>for CRUD Operations: </w:t>
        </w:r>
        <w:r w:rsidRPr="004F0E7E">
          <w:rPr>
            <w:rFonts w:ascii="Consolas" w:eastAsia="Times New Roman" w:hAnsi="Consolas" w:cs="Courier New"/>
            <w:color w:val="555555"/>
            <w:sz w:val="21"/>
            <w:szCs w:val="21"/>
            <w:lang w:eastAsia="en-IN"/>
          </w:rPr>
          <w:t>save</w:t>
        </w:r>
        <w:r w:rsidRPr="004F0E7E">
          <w:rPr>
            <w:rFonts w:ascii="Verdana" w:eastAsia="Times New Roman" w:hAnsi="Verdana" w:cs="Times New Roman"/>
            <w:color w:val="6B6B6B"/>
            <w:sz w:val="21"/>
            <w:szCs w:val="21"/>
            <w:lang w:eastAsia="en-IN"/>
          </w:rPr>
          <w:t>, </w:t>
        </w:r>
        <w:r w:rsidRPr="004F0E7E">
          <w:rPr>
            <w:rFonts w:ascii="Consolas" w:eastAsia="Times New Roman" w:hAnsi="Consolas" w:cs="Courier New"/>
            <w:color w:val="555555"/>
            <w:sz w:val="21"/>
            <w:szCs w:val="21"/>
            <w:lang w:eastAsia="en-IN"/>
          </w:rPr>
          <w:t>findById</w:t>
        </w:r>
        <w:r w:rsidRPr="004F0E7E">
          <w:rPr>
            <w:rFonts w:ascii="Verdana" w:eastAsia="Times New Roman" w:hAnsi="Verdana" w:cs="Times New Roman"/>
            <w:color w:val="6B6B6B"/>
            <w:sz w:val="21"/>
            <w:szCs w:val="21"/>
            <w:lang w:eastAsia="en-IN"/>
          </w:rPr>
          <w:t>, </w:t>
        </w:r>
        <w:r w:rsidRPr="004F0E7E">
          <w:rPr>
            <w:rFonts w:ascii="Consolas" w:eastAsia="Times New Roman" w:hAnsi="Consolas" w:cs="Courier New"/>
            <w:color w:val="555555"/>
            <w:sz w:val="21"/>
            <w:szCs w:val="21"/>
            <w:lang w:eastAsia="en-IN"/>
          </w:rPr>
          <w:t>findAll</w:t>
        </w:r>
        <w:r w:rsidRPr="004F0E7E">
          <w:rPr>
            <w:rFonts w:ascii="Verdana" w:eastAsia="Times New Roman" w:hAnsi="Verdana" w:cs="Times New Roman"/>
            <w:color w:val="6B6B6B"/>
            <w:sz w:val="21"/>
            <w:szCs w:val="21"/>
            <w:lang w:eastAsia="en-IN"/>
          </w:rPr>
          <w:t>, </w:t>
        </w:r>
        <w:r w:rsidRPr="004F0E7E">
          <w:rPr>
            <w:rFonts w:ascii="Consolas" w:eastAsia="Times New Roman" w:hAnsi="Consolas" w:cs="Courier New"/>
            <w:color w:val="555555"/>
            <w:sz w:val="21"/>
            <w:szCs w:val="21"/>
            <w:lang w:eastAsia="en-IN"/>
          </w:rPr>
          <w:t>update</w:t>
        </w:r>
        <w:r w:rsidRPr="004F0E7E">
          <w:rPr>
            <w:rFonts w:ascii="Verdana" w:eastAsia="Times New Roman" w:hAnsi="Verdana" w:cs="Times New Roman"/>
            <w:color w:val="6B6B6B"/>
            <w:sz w:val="21"/>
            <w:szCs w:val="21"/>
            <w:lang w:eastAsia="en-IN"/>
          </w:rPr>
          <w:t>, </w:t>
        </w:r>
        <w:r w:rsidRPr="004F0E7E">
          <w:rPr>
            <w:rFonts w:ascii="Consolas" w:eastAsia="Times New Roman" w:hAnsi="Consolas" w:cs="Courier New"/>
            <w:color w:val="555555"/>
            <w:sz w:val="21"/>
            <w:szCs w:val="21"/>
            <w:lang w:eastAsia="en-IN"/>
          </w:rPr>
          <w:t>deleteById</w:t>
        </w:r>
        <w:r w:rsidRPr="004F0E7E">
          <w:rPr>
            <w:rFonts w:ascii="Verdana" w:eastAsia="Times New Roman" w:hAnsi="Verdana" w:cs="Times New Roman"/>
            <w:color w:val="6B6B6B"/>
            <w:sz w:val="21"/>
            <w:szCs w:val="21"/>
            <w:lang w:eastAsia="en-IN"/>
          </w:rPr>
          <w:t>, </w:t>
        </w:r>
        <w:r w:rsidRPr="004F0E7E">
          <w:rPr>
            <w:rFonts w:ascii="Consolas" w:eastAsia="Times New Roman" w:hAnsi="Consolas" w:cs="Courier New"/>
            <w:color w:val="555555"/>
            <w:sz w:val="21"/>
            <w:szCs w:val="21"/>
            <w:lang w:eastAsia="en-IN"/>
          </w:rPr>
          <w:t>deleteAll</w:t>
        </w:r>
        <w:r w:rsidRPr="004F0E7E">
          <w:rPr>
            <w:rFonts w:ascii="Verdana" w:eastAsia="Times New Roman" w:hAnsi="Verdana" w:cs="Times New Roman"/>
            <w:color w:val="6B6B6B"/>
            <w:sz w:val="21"/>
            <w:szCs w:val="21"/>
            <w:lang w:eastAsia="en-IN"/>
          </w:rPr>
          <w:t>.</w:t>
        </w:r>
      </w:ins>
    </w:p>
    <w:p w:rsidR="006018EB" w:rsidRPr="004F0E7E" w:rsidRDefault="006018EB" w:rsidP="006018EB">
      <w:pPr>
        <w:numPr>
          <w:ilvl w:val="0"/>
          <w:numId w:val="6"/>
        </w:numPr>
        <w:spacing w:before="100" w:beforeAutospacing="1" w:after="100" w:afterAutospacing="1" w:line="240" w:lineRule="auto"/>
        <w:rPr>
          <w:ins w:id="186" w:author="Unknown"/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ins w:id="187" w:author="Unknown">
        <w:r w:rsidRPr="004F0E7E">
          <w:rPr>
            <w:rFonts w:ascii="Verdana" w:eastAsia="Times New Roman" w:hAnsi="Verdana" w:cs="Times New Roman"/>
            <w:color w:val="6B6B6B"/>
            <w:sz w:val="21"/>
            <w:szCs w:val="21"/>
            <w:lang w:eastAsia="en-IN"/>
          </w:rPr>
          <w:t>custom finder methods: </w:t>
        </w:r>
        <w:r w:rsidRPr="004F0E7E">
          <w:rPr>
            <w:rFonts w:ascii="Consolas" w:eastAsia="Times New Roman" w:hAnsi="Consolas" w:cs="Courier New"/>
            <w:color w:val="555555"/>
            <w:sz w:val="21"/>
            <w:szCs w:val="21"/>
            <w:lang w:eastAsia="en-IN"/>
          </w:rPr>
          <w:t>findByPublished</w:t>
        </w:r>
        <w:r w:rsidRPr="004F0E7E">
          <w:rPr>
            <w:rFonts w:ascii="Verdana" w:eastAsia="Times New Roman" w:hAnsi="Verdana" w:cs="Times New Roman"/>
            <w:color w:val="6B6B6B"/>
            <w:sz w:val="21"/>
            <w:szCs w:val="21"/>
            <w:lang w:eastAsia="en-IN"/>
          </w:rPr>
          <w:t>, </w:t>
        </w:r>
        <w:r w:rsidRPr="004F0E7E">
          <w:rPr>
            <w:rFonts w:ascii="Consolas" w:eastAsia="Times New Roman" w:hAnsi="Consolas" w:cs="Courier New"/>
            <w:color w:val="555555"/>
            <w:sz w:val="21"/>
            <w:szCs w:val="21"/>
            <w:lang w:eastAsia="en-IN"/>
          </w:rPr>
          <w:t>findByTitleContaining</w:t>
        </w:r>
        <w:r w:rsidRPr="004F0E7E">
          <w:rPr>
            <w:rFonts w:ascii="Verdana" w:eastAsia="Times New Roman" w:hAnsi="Verdana" w:cs="Times New Roman"/>
            <w:color w:val="6B6B6B"/>
            <w:sz w:val="21"/>
            <w:szCs w:val="21"/>
            <w:lang w:eastAsia="en-IN"/>
          </w:rPr>
          <w:t>.</w:t>
        </w:r>
      </w:ins>
    </w:p>
    <w:p w:rsidR="006018EB" w:rsidRPr="004F0E7E" w:rsidRDefault="006018EB" w:rsidP="006018EB">
      <w:pPr>
        <w:spacing w:after="150" w:line="240" w:lineRule="auto"/>
        <w:rPr>
          <w:ins w:id="188" w:author="Unknown"/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ins w:id="189" w:author="Unknown">
        <w:r w:rsidRPr="004F0E7E">
          <w:rPr>
            <w:rFonts w:ascii="Verdana" w:eastAsia="Times New Roman" w:hAnsi="Verdana" w:cs="Times New Roman"/>
            <w:i/>
            <w:iCs/>
            <w:color w:val="6B6B6B"/>
            <w:sz w:val="21"/>
            <w:szCs w:val="21"/>
            <w:lang w:eastAsia="en-IN"/>
          </w:rPr>
          <w:t>repository/TutorialRepository.java</w:t>
        </w:r>
      </w:ins>
    </w:p>
    <w:p w:rsidR="006018EB" w:rsidRPr="004F0E7E" w:rsidRDefault="006018EB" w:rsidP="00601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190" w:author="Unknown"/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ins w:id="191" w:author="Unknown">
        <w:r w:rsidRPr="004F0E7E">
          <w:rPr>
            <w:rFonts w:ascii="Consolas" w:eastAsia="Times New Roman" w:hAnsi="Consolas" w:cs="Courier New"/>
            <w:color w:val="0077AA"/>
            <w:sz w:val="21"/>
            <w:szCs w:val="21"/>
            <w:lang w:eastAsia="en-IN"/>
          </w:rPr>
          <w:t>package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com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.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>bezkoder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.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>spring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.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>jdbc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.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>mysql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.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>repository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;</w:t>
        </w:r>
      </w:ins>
    </w:p>
    <w:p w:rsidR="006018EB" w:rsidRPr="004F0E7E" w:rsidRDefault="006018EB" w:rsidP="00601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192" w:author="Unknown"/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ins w:id="193" w:author="Unknown">
        <w:r w:rsidRPr="004F0E7E">
          <w:rPr>
            <w:rFonts w:ascii="Consolas" w:eastAsia="Times New Roman" w:hAnsi="Consolas" w:cs="Courier New"/>
            <w:color w:val="0077AA"/>
            <w:sz w:val="21"/>
            <w:szCs w:val="21"/>
            <w:lang w:eastAsia="en-IN"/>
          </w:rPr>
          <w:t>import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java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.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>util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.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>List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;</w:t>
        </w:r>
      </w:ins>
    </w:p>
    <w:p w:rsidR="006018EB" w:rsidRPr="004F0E7E" w:rsidRDefault="006018EB" w:rsidP="00601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194" w:author="Unknown"/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ins w:id="195" w:author="Unknown">
        <w:r w:rsidRPr="004F0E7E">
          <w:rPr>
            <w:rFonts w:ascii="Consolas" w:eastAsia="Times New Roman" w:hAnsi="Consolas" w:cs="Courier New"/>
            <w:color w:val="0077AA"/>
            <w:sz w:val="21"/>
            <w:szCs w:val="21"/>
            <w:lang w:eastAsia="en-IN"/>
          </w:rPr>
          <w:t>import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com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.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>bezkoder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.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>spring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.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>jdbc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.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>mysql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.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>model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.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>Tutorial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;</w:t>
        </w:r>
      </w:ins>
    </w:p>
    <w:p w:rsidR="006018EB" w:rsidRPr="004F0E7E" w:rsidRDefault="006018EB" w:rsidP="00601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196" w:author="Unknown"/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ins w:id="197" w:author="Unknown">
        <w:r w:rsidRPr="004F0E7E">
          <w:rPr>
            <w:rFonts w:ascii="Consolas" w:eastAsia="Times New Roman" w:hAnsi="Consolas" w:cs="Courier New"/>
            <w:color w:val="0077AA"/>
            <w:sz w:val="21"/>
            <w:szCs w:val="21"/>
            <w:lang w:eastAsia="en-IN"/>
          </w:rPr>
          <w:t>public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</w:t>
        </w:r>
        <w:r w:rsidRPr="004F0E7E">
          <w:rPr>
            <w:rFonts w:ascii="Consolas" w:eastAsia="Times New Roman" w:hAnsi="Consolas" w:cs="Courier New"/>
            <w:color w:val="0077AA"/>
            <w:sz w:val="21"/>
            <w:szCs w:val="21"/>
            <w:lang w:eastAsia="en-IN"/>
          </w:rPr>
          <w:t>interface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TutorialRepository 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{</w:t>
        </w:r>
      </w:ins>
    </w:p>
    <w:p w:rsidR="006018EB" w:rsidRPr="004F0E7E" w:rsidRDefault="006018EB" w:rsidP="00601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198" w:author="Unknown"/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ins w:id="199" w:author="Unknown"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 </w:t>
        </w:r>
        <w:r w:rsidRPr="004F0E7E">
          <w:rPr>
            <w:rFonts w:ascii="Consolas" w:eastAsia="Times New Roman" w:hAnsi="Consolas" w:cs="Courier New"/>
            <w:color w:val="0077AA"/>
            <w:sz w:val="21"/>
            <w:szCs w:val="21"/>
            <w:lang w:eastAsia="en-IN"/>
          </w:rPr>
          <w:t>int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</w:t>
        </w:r>
        <w:r w:rsidRPr="004F0E7E">
          <w:rPr>
            <w:rFonts w:ascii="Consolas" w:eastAsia="Times New Roman" w:hAnsi="Consolas" w:cs="Courier New"/>
            <w:color w:val="DD4A68"/>
            <w:sz w:val="21"/>
            <w:szCs w:val="21"/>
            <w:lang w:eastAsia="en-IN"/>
          </w:rPr>
          <w:t>save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(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>Tutorial book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);</w:t>
        </w:r>
      </w:ins>
    </w:p>
    <w:p w:rsidR="006018EB" w:rsidRPr="004F0E7E" w:rsidRDefault="006018EB" w:rsidP="00601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200" w:author="Unknown"/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ins w:id="201" w:author="Unknown"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 </w:t>
        </w:r>
        <w:r w:rsidRPr="004F0E7E">
          <w:rPr>
            <w:rFonts w:ascii="Consolas" w:eastAsia="Times New Roman" w:hAnsi="Consolas" w:cs="Courier New"/>
            <w:color w:val="0077AA"/>
            <w:sz w:val="21"/>
            <w:szCs w:val="21"/>
            <w:lang w:eastAsia="en-IN"/>
          </w:rPr>
          <w:t>int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</w:t>
        </w:r>
        <w:r w:rsidRPr="004F0E7E">
          <w:rPr>
            <w:rFonts w:ascii="Consolas" w:eastAsia="Times New Roman" w:hAnsi="Consolas" w:cs="Courier New"/>
            <w:color w:val="DD4A68"/>
            <w:sz w:val="21"/>
            <w:szCs w:val="21"/>
            <w:lang w:eastAsia="en-IN"/>
          </w:rPr>
          <w:t>update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(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>Tutorial book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);</w:t>
        </w:r>
      </w:ins>
    </w:p>
    <w:p w:rsidR="006018EB" w:rsidRPr="004F0E7E" w:rsidRDefault="006018EB" w:rsidP="00601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202" w:author="Unknown"/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ins w:id="203" w:author="Unknown"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 Tutorial </w:t>
        </w:r>
        <w:r w:rsidRPr="004F0E7E">
          <w:rPr>
            <w:rFonts w:ascii="Consolas" w:eastAsia="Times New Roman" w:hAnsi="Consolas" w:cs="Courier New"/>
            <w:color w:val="DD4A68"/>
            <w:sz w:val="21"/>
            <w:szCs w:val="21"/>
            <w:lang w:eastAsia="en-IN"/>
          </w:rPr>
          <w:t>findById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(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>Long id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);</w:t>
        </w:r>
      </w:ins>
    </w:p>
    <w:p w:rsidR="006018EB" w:rsidRPr="004F0E7E" w:rsidRDefault="006018EB" w:rsidP="00601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204" w:author="Unknown"/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ins w:id="205" w:author="Unknown"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 </w:t>
        </w:r>
        <w:r w:rsidRPr="004F0E7E">
          <w:rPr>
            <w:rFonts w:ascii="Consolas" w:eastAsia="Times New Roman" w:hAnsi="Consolas" w:cs="Courier New"/>
            <w:color w:val="0077AA"/>
            <w:sz w:val="21"/>
            <w:szCs w:val="21"/>
            <w:lang w:eastAsia="en-IN"/>
          </w:rPr>
          <w:t>int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</w:t>
        </w:r>
        <w:r w:rsidRPr="004F0E7E">
          <w:rPr>
            <w:rFonts w:ascii="Consolas" w:eastAsia="Times New Roman" w:hAnsi="Consolas" w:cs="Courier New"/>
            <w:color w:val="DD4A68"/>
            <w:sz w:val="21"/>
            <w:szCs w:val="21"/>
            <w:lang w:eastAsia="en-IN"/>
          </w:rPr>
          <w:t>deleteById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(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>Long id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);</w:t>
        </w:r>
      </w:ins>
    </w:p>
    <w:p w:rsidR="006018EB" w:rsidRPr="004F0E7E" w:rsidRDefault="006018EB" w:rsidP="00601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206" w:author="Unknown"/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ins w:id="207" w:author="Unknown"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 List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&lt;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>Tutorial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&gt;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</w:t>
        </w:r>
        <w:r w:rsidRPr="004F0E7E">
          <w:rPr>
            <w:rFonts w:ascii="Consolas" w:eastAsia="Times New Roman" w:hAnsi="Consolas" w:cs="Courier New"/>
            <w:color w:val="DD4A68"/>
            <w:sz w:val="21"/>
            <w:szCs w:val="21"/>
            <w:lang w:eastAsia="en-IN"/>
          </w:rPr>
          <w:t>findAll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();</w:t>
        </w:r>
      </w:ins>
    </w:p>
    <w:p w:rsidR="006018EB" w:rsidRPr="004F0E7E" w:rsidRDefault="006018EB" w:rsidP="00601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208" w:author="Unknown"/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ins w:id="209" w:author="Unknown"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 List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&lt;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>Tutorial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&gt;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</w:t>
        </w:r>
        <w:r w:rsidRPr="004F0E7E">
          <w:rPr>
            <w:rFonts w:ascii="Consolas" w:eastAsia="Times New Roman" w:hAnsi="Consolas" w:cs="Courier New"/>
            <w:color w:val="DD4A68"/>
            <w:sz w:val="21"/>
            <w:szCs w:val="21"/>
            <w:lang w:eastAsia="en-IN"/>
          </w:rPr>
          <w:t>findByPublished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(</w:t>
        </w:r>
        <w:r w:rsidRPr="004F0E7E">
          <w:rPr>
            <w:rFonts w:ascii="Consolas" w:eastAsia="Times New Roman" w:hAnsi="Consolas" w:cs="Courier New"/>
            <w:color w:val="0077AA"/>
            <w:sz w:val="21"/>
            <w:szCs w:val="21"/>
            <w:lang w:eastAsia="en-IN"/>
          </w:rPr>
          <w:t>boolean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published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);</w:t>
        </w:r>
      </w:ins>
    </w:p>
    <w:p w:rsidR="006018EB" w:rsidRPr="004F0E7E" w:rsidRDefault="006018EB" w:rsidP="00601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210" w:author="Unknown"/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ins w:id="211" w:author="Unknown"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 List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&lt;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>Tutorial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&gt;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</w:t>
        </w:r>
        <w:r w:rsidRPr="004F0E7E">
          <w:rPr>
            <w:rFonts w:ascii="Consolas" w:eastAsia="Times New Roman" w:hAnsi="Consolas" w:cs="Courier New"/>
            <w:color w:val="DD4A68"/>
            <w:sz w:val="21"/>
            <w:szCs w:val="21"/>
            <w:lang w:eastAsia="en-IN"/>
          </w:rPr>
          <w:t>findByTitleContaining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(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>String title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);</w:t>
        </w:r>
      </w:ins>
    </w:p>
    <w:p w:rsidR="006018EB" w:rsidRPr="004F0E7E" w:rsidRDefault="006018EB" w:rsidP="00601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212" w:author="Unknown"/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ins w:id="213" w:author="Unknown"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 </w:t>
        </w:r>
        <w:r w:rsidRPr="004F0E7E">
          <w:rPr>
            <w:rFonts w:ascii="Consolas" w:eastAsia="Times New Roman" w:hAnsi="Consolas" w:cs="Courier New"/>
            <w:color w:val="0077AA"/>
            <w:sz w:val="21"/>
            <w:szCs w:val="21"/>
            <w:lang w:eastAsia="en-IN"/>
          </w:rPr>
          <w:t>int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</w:t>
        </w:r>
        <w:r w:rsidRPr="004F0E7E">
          <w:rPr>
            <w:rFonts w:ascii="Consolas" w:eastAsia="Times New Roman" w:hAnsi="Consolas" w:cs="Courier New"/>
            <w:color w:val="DD4A68"/>
            <w:sz w:val="21"/>
            <w:szCs w:val="21"/>
            <w:lang w:eastAsia="en-IN"/>
          </w:rPr>
          <w:t>deleteAll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();</w:t>
        </w:r>
      </w:ins>
    </w:p>
    <w:p w:rsidR="006018EB" w:rsidRPr="004F0E7E" w:rsidRDefault="006018EB" w:rsidP="00601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214" w:author="Unknown"/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ins w:id="215" w:author="Unknown"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}</w:t>
        </w:r>
      </w:ins>
    </w:p>
    <w:p w:rsidR="006018EB" w:rsidRPr="004F0E7E" w:rsidRDefault="006018EB" w:rsidP="006018EB">
      <w:pPr>
        <w:spacing w:after="150" w:line="240" w:lineRule="auto"/>
        <w:rPr>
          <w:ins w:id="216" w:author="Unknown"/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ins w:id="217" w:author="Unknown">
        <w:r w:rsidRPr="004F0E7E">
          <w:rPr>
            <w:rFonts w:ascii="Verdana" w:eastAsia="Times New Roman" w:hAnsi="Verdana" w:cs="Times New Roman"/>
            <w:color w:val="6B6B6B"/>
            <w:sz w:val="21"/>
            <w:szCs w:val="21"/>
            <w:lang w:eastAsia="en-IN"/>
          </w:rPr>
          <w:t>We continue to define </w:t>
        </w:r>
        <w:r w:rsidRPr="004F0E7E">
          <w:rPr>
            <w:rFonts w:ascii="Consolas" w:eastAsia="Times New Roman" w:hAnsi="Consolas" w:cs="Courier New"/>
            <w:color w:val="555555"/>
            <w:sz w:val="21"/>
            <w:szCs w:val="21"/>
            <w:lang w:eastAsia="en-IN"/>
          </w:rPr>
          <w:t>JdbcTutorialRepository</w:t>
        </w:r>
        <w:r w:rsidRPr="004F0E7E">
          <w:rPr>
            <w:rFonts w:ascii="Verdana" w:eastAsia="Times New Roman" w:hAnsi="Verdana" w:cs="Times New Roman"/>
            <w:color w:val="6B6B6B"/>
            <w:sz w:val="21"/>
            <w:szCs w:val="21"/>
            <w:lang w:eastAsia="en-IN"/>
          </w:rPr>
          <w:t> which implements </w:t>
        </w:r>
        <w:r w:rsidRPr="004F0E7E">
          <w:rPr>
            <w:rFonts w:ascii="Consolas" w:eastAsia="Times New Roman" w:hAnsi="Consolas" w:cs="Courier New"/>
            <w:color w:val="555555"/>
            <w:sz w:val="21"/>
            <w:szCs w:val="21"/>
            <w:lang w:eastAsia="en-IN"/>
          </w:rPr>
          <w:t>TutorialRepository</w:t>
        </w:r>
        <w:r w:rsidRPr="004F0E7E">
          <w:rPr>
            <w:rFonts w:ascii="Verdana" w:eastAsia="Times New Roman" w:hAnsi="Verdana" w:cs="Times New Roman"/>
            <w:color w:val="6B6B6B"/>
            <w:sz w:val="21"/>
            <w:szCs w:val="21"/>
            <w:lang w:eastAsia="en-IN"/>
          </w:rPr>
          <w:t>. It uses </w:t>
        </w:r>
        <w:r w:rsidRPr="004F0E7E">
          <w:rPr>
            <w:rFonts w:ascii="Consolas" w:eastAsia="Times New Roman" w:hAnsi="Consolas" w:cs="Courier New"/>
            <w:color w:val="555555"/>
            <w:sz w:val="21"/>
            <w:szCs w:val="21"/>
            <w:lang w:eastAsia="en-IN"/>
          </w:rPr>
          <w:t>JdbcTemplate</w:t>
        </w:r>
        <w:r w:rsidRPr="004F0E7E">
          <w:rPr>
            <w:rFonts w:ascii="Verdana" w:eastAsia="Times New Roman" w:hAnsi="Verdana" w:cs="Times New Roman"/>
            <w:color w:val="6B6B6B"/>
            <w:sz w:val="21"/>
            <w:szCs w:val="21"/>
            <w:lang w:eastAsia="en-IN"/>
          </w:rPr>
          <w:t> object for executing SQL queries or updates to interact with MySQL Database.</w:t>
        </w:r>
      </w:ins>
    </w:p>
    <w:p w:rsidR="006018EB" w:rsidRPr="004F0E7E" w:rsidRDefault="006018EB" w:rsidP="006018EB">
      <w:pPr>
        <w:spacing w:after="150" w:line="240" w:lineRule="auto"/>
        <w:rPr>
          <w:ins w:id="218" w:author="Unknown"/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ins w:id="219" w:author="Unknown">
        <w:r w:rsidRPr="004F0E7E">
          <w:rPr>
            <w:rFonts w:ascii="Verdana" w:eastAsia="Times New Roman" w:hAnsi="Verdana" w:cs="Times New Roman"/>
            <w:i/>
            <w:iCs/>
            <w:color w:val="6B6B6B"/>
            <w:sz w:val="21"/>
            <w:szCs w:val="21"/>
            <w:lang w:eastAsia="en-IN"/>
          </w:rPr>
          <w:t>repository/JdbcTutorialRepository.java</w:t>
        </w:r>
      </w:ins>
    </w:p>
    <w:p w:rsidR="006018EB" w:rsidRPr="004F0E7E" w:rsidRDefault="006018EB" w:rsidP="00601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220" w:author="Unknown"/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ins w:id="221" w:author="Unknown">
        <w:r w:rsidRPr="004F0E7E">
          <w:rPr>
            <w:rFonts w:ascii="Consolas" w:eastAsia="Times New Roman" w:hAnsi="Consolas" w:cs="Courier New"/>
            <w:color w:val="0077AA"/>
            <w:sz w:val="21"/>
            <w:szCs w:val="21"/>
            <w:lang w:eastAsia="en-IN"/>
          </w:rPr>
          <w:t>package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com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.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>bezkoder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.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>spring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.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>jdbc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.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>mysql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.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>repository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;</w:t>
        </w:r>
      </w:ins>
    </w:p>
    <w:p w:rsidR="006018EB" w:rsidRPr="004F0E7E" w:rsidRDefault="006018EB" w:rsidP="00601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222" w:author="Unknown"/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ins w:id="223" w:author="Unknown">
        <w:r w:rsidRPr="004F0E7E">
          <w:rPr>
            <w:rFonts w:ascii="Consolas" w:eastAsia="Times New Roman" w:hAnsi="Consolas" w:cs="Courier New"/>
            <w:color w:val="0077AA"/>
            <w:sz w:val="21"/>
            <w:szCs w:val="21"/>
            <w:lang w:eastAsia="en-IN"/>
          </w:rPr>
          <w:t>import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java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.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>util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.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>List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;</w:t>
        </w:r>
      </w:ins>
    </w:p>
    <w:p w:rsidR="006018EB" w:rsidRPr="004F0E7E" w:rsidRDefault="006018EB" w:rsidP="00601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224" w:author="Unknown"/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ins w:id="225" w:author="Unknown">
        <w:r w:rsidRPr="004F0E7E">
          <w:rPr>
            <w:rFonts w:ascii="Consolas" w:eastAsia="Times New Roman" w:hAnsi="Consolas" w:cs="Courier New"/>
            <w:color w:val="0077AA"/>
            <w:sz w:val="21"/>
            <w:szCs w:val="21"/>
            <w:lang w:eastAsia="en-IN"/>
          </w:rPr>
          <w:t>import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org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.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>springframework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.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>beans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.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>factory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.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>annotation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.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>Autowired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;</w:t>
        </w:r>
      </w:ins>
    </w:p>
    <w:p w:rsidR="006018EB" w:rsidRPr="004F0E7E" w:rsidRDefault="006018EB" w:rsidP="00601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226" w:author="Unknown"/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ins w:id="227" w:author="Unknown">
        <w:r w:rsidRPr="004F0E7E">
          <w:rPr>
            <w:rFonts w:ascii="Consolas" w:eastAsia="Times New Roman" w:hAnsi="Consolas" w:cs="Courier New"/>
            <w:color w:val="0077AA"/>
            <w:sz w:val="21"/>
            <w:szCs w:val="21"/>
            <w:lang w:eastAsia="en-IN"/>
          </w:rPr>
          <w:t>import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org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.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>springframework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.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>dao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.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>IncorrectResultSizeDataAccessException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;</w:t>
        </w:r>
      </w:ins>
    </w:p>
    <w:p w:rsidR="006018EB" w:rsidRPr="004F0E7E" w:rsidRDefault="006018EB" w:rsidP="00601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228" w:author="Unknown"/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ins w:id="229" w:author="Unknown">
        <w:r w:rsidRPr="004F0E7E">
          <w:rPr>
            <w:rFonts w:ascii="Consolas" w:eastAsia="Times New Roman" w:hAnsi="Consolas" w:cs="Courier New"/>
            <w:color w:val="0077AA"/>
            <w:sz w:val="21"/>
            <w:szCs w:val="21"/>
            <w:lang w:eastAsia="en-IN"/>
          </w:rPr>
          <w:t>import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org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.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>springframework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.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>jdbc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.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>core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.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>BeanPropertyRowMapper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;</w:t>
        </w:r>
      </w:ins>
    </w:p>
    <w:p w:rsidR="006018EB" w:rsidRPr="004F0E7E" w:rsidRDefault="006018EB" w:rsidP="00601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230" w:author="Unknown"/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ins w:id="231" w:author="Unknown">
        <w:r w:rsidRPr="004F0E7E">
          <w:rPr>
            <w:rFonts w:ascii="Consolas" w:eastAsia="Times New Roman" w:hAnsi="Consolas" w:cs="Courier New"/>
            <w:color w:val="0077AA"/>
            <w:sz w:val="21"/>
            <w:szCs w:val="21"/>
            <w:lang w:eastAsia="en-IN"/>
          </w:rPr>
          <w:t>import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org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.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>springframework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.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>jdbc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.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>core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.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>JdbcTemplate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;</w:t>
        </w:r>
      </w:ins>
    </w:p>
    <w:p w:rsidR="006018EB" w:rsidRPr="004F0E7E" w:rsidRDefault="006018EB" w:rsidP="00601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232" w:author="Unknown"/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ins w:id="233" w:author="Unknown">
        <w:r w:rsidRPr="004F0E7E">
          <w:rPr>
            <w:rFonts w:ascii="Consolas" w:eastAsia="Times New Roman" w:hAnsi="Consolas" w:cs="Courier New"/>
            <w:color w:val="0077AA"/>
            <w:sz w:val="21"/>
            <w:szCs w:val="21"/>
            <w:lang w:eastAsia="en-IN"/>
          </w:rPr>
          <w:t>import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org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.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>springframework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.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>stereotype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.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>Repository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;</w:t>
        </w:r>
      </w:ins>
    </w:p>
    <w:p w:rsidR="006018EB" w:rsidRPr="004F0E7E" w:rsidRDefault="006018EB" w:rsidP="00601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234" w:author="Unknown"/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ins w:id="235" w:author="Unknown">
        <w:r w:rsidRPr="004F0E7E">
          <w:rPr>
            <w:rFonts w:ascii="Consolas" w:eastAsia="Times New Roman" w:hAnsi="Consolas" w:cs="Courier New"/>
            <w:color w:val="0077AA"/>
            <w:sz w:val="21"/>
            <w:szCs w:val="21"/>
            <w:lang w:eastAsia="en-IN"/>
          </w:rPr>
          <w:t>import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com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.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>bezkoder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.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>spring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.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>jdbc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.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>mysql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.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>model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.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>Tutorial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;</w:t>
        </w:r>
      </w:ins>
    </w:p>
    <w:p w:rsidR="006018EB" w:rsidRPr="004F0E7E" w:rsidRDefault="006018EB" w:rsidP="00601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236" w:author="Unknown"/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ins w:id="237" w:author="Unknown"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@Repository</w:t>
        </w:r>
      </w:ins>
    </w:p>
    <w:p w:rsidR="006018EB" w:rsidRPr="004F0E7E" w:rsidRDefault="006018EB" w:rsidP="00601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238" w:author="Unknown"/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ins w:id="239" w:author="Unknown">
        <w:r w:rsidRPr="004F0E7E">
          <w:rPr>
            <w:rFonts w:ascii="Consolas" w:eastAsia="Times New Roman" w:hAnsi="Consolas" w:cs="Courier New"/>
            <w:color w:val="0077AA"/>
            <w:sz w:val="21"/>
            <w:szCs w:val="21"/>
            <w:lang w:eastAsia="en-IN"/>
          </w:rPr>
          <w:t>public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</w:t>
        </w:r>
        <w:r w:rsidRPr="004F0E7E">
          <w:rPr>
            <w:rFonts w:ascii="Consolas" w:eastAsia="Times New Roman" w:hAnsi="Consolas" w:cs="Courier New"/>
            <w:color w:val="0077AA"/>
            <w:sz w:val="21"/>
            <w:szCs w:val="21"/>
            <w:lang w:eastAsia="en-IN"/>
          </w:rPr>
          <w:t>class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JdbcTutorialRepository </w:t>
        </w:r>
        <w:r w:rsidRPr="004F0E7E">
          <w:rPr>
            <w:rFonts w:ascii="Consolas" w:eastAsia="Times New Roman" w:hAnsi="Consolas" w:cs="Courier New"/>
            <w:color w:val="0077AA"/>
            <w:sz w:val="21"/>
            <w:szCs w:val="21"/>
            <w:lang w:eastAsia="en-IN"/>
          </w:rPr>
          <w:t>implements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TutorialRepository 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{</w:t>
        </w:r>
      </w:ins>
    </w:p>
    <w:p w:rsidR="006018EB" w:rsidRPr="004F0E7E" w:rsidRDefault="006018EB" w:rsidP="00601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240" w:author="Unknown"/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ins w:id="241" w:author="Unknown"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 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@Autowired</w:t>
        </w:r>
      </w:ins>
    </w:p>
    <w:p w:rsidR="006018EB" w:rsidRPr="00CA27D8" w:rsidRDefault="006018EB" w:rsidP="00601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242" w:author="Unknown"/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ins w:id="243" w:author="Unknown"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 </w:t>
        </w:r>
        <w:proofErr w:type="gramStart"/>
        <w:r w:rsidRPr="00CA27D8">
          <w:rPr>
            <w:rFonts w:ascii="Consolas" w:eastAsia="Times New Roman" w:hAnsi="Consolas" w:cs="Courier New"/>
            <w:color w:val="0077AA"/>
            <w:sz w:val="21"/>
            <w:szCs w:val="21"/>
            <w:lang w:eastAsia="en-IN"/>
          </w:rPr>
          <w:t>private</w:t>
        </w:r>
        <w:proofErr w:type="gramEnd"/>
        <w:r w:rsidRPr="00CA27D8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JdbcTemplate jdbcTemplate</w:t>
        </w:r>
        <w:r w:rsidRPr="00CA27D8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;</w:t>
        </w:r>
      </w:ins>
    </w:p>
    <w:p w:rsidR="006018EB" w:rsidRPr="004F0E7E" w:rsidRDefault="006018EB" w:rsidP="00601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244" w:author="Unknown"/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ins w:id="245" w:author="Unknown"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lastRenderedPageBreak/>
          <w:t xml:space="preserve">  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@Override</w:t>
        </w:r>
      </w:ins>
    </w:p>
    <w:p w:rsidR="006018EB" w:rsidRPr="004F0E7E" w:rsidRDefault="006018EB" w:rsidP="00601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246" w:author="Unknown"/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ins w:id="247" w:author="Unknown"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 </w:t>
        </w:r>
        <w:r w:rsidRPr="004F0E7E">
          <w:rPr>
            <w:rFonts w:ascii="Consolas" w:eastAsia="Times New Roman" w:hAnsi="Consolas" w:cs="Courier New"/>
            <w:color w:val="0077AA"/>
            <w:sz w:val="21"/>
            <w:szCs w:val="21"/>
            <w:lang w:eastAsia="en-IN"/>
          </w:rPr>
          <w:t>public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</w:t>
        </w:r>
        <w:r w:rsidRPr="004F0E7E">
          <w:rPr>
            <w:rFonts w:ascii="Consolas" w:eastAsia="Times New Roman" w:hAnsi="Consolas" w:cs="Courier New"/>
            <w:color w:val="0077AA"/>
            <w:sz w:val="21"/>
            <w:szCs w:val="21"/>
            <w:lang w:eastAsia="en-IN"/>
          </w:rPr>
          <w:t>int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</w:t>
        </w:r>
        <w:r w:rsidRPr="004F0E7E">
          <w:rPr>
            <w:rFonts w:ascii="Consolas" w:eastAsia="Times New Roman" w:hAnsi="Consolas" w:cs="Courier New"/>
            <w:color w:val="DD4A68"/>
            <w:sz w:val="21"/>
            <w:szCs w:val="21"/>
            <w:lang w:eastAsia="en-IN"/>
          </w:rPr>
          <w:t>save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(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>Tutorial tutorial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)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{</w:t>
        </w:r>
      </w:ins>
    </w:p>
    <w:p w:rsidR="006018EB" w:rsidRPr="004F0E7E" w:rsidRDefault="006018EB" w:rsidP="00601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248" w:author="Unknown"/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ins w:id="249" w:author="Unknown"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   </w:t>
        </w:r>
        <w:r w:rsidRPr="004F0E7E">
          <w:rPr>
            <w:rFonts w:ascii="Consolas" w:eastAsia="Times New Roman" w:hAnsi="Consolas" w:cs="Courier New"/>
            <w:color w:val="0077AA"/>
            <w:sz w:val="21"/>
            <w:szCs w:val="21"/>
            <w:lang w:eastAsia="en-IN"/>
          </w:rPr>
          <w:t>return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jdbcTemplate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.</w:t>
        </w:r>
        <w:r w:rsidRPr="004F0E7E">
          <w:rPr>
            <w:rFonts w:ascii="Consolas" w:eastAsia="Times New Roman" w:hAnsi="Consolas" w:cs="Courier New"/>
            <w:color w:val="DD4A68"/>
            <w:sz w:val="21"/>
            <w:szCs w:val="21"/>
            <w:lang w:eastAsia="en-IN"/>
          </w:rPr>
          <w:t>update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(</w:t>
        </w:r>
        <w:r w:rsidRPr="004F0E7E">
          <w:rPr>
            <w:rFonts w:ascii="Consolas" w:eastAsia="Times New Roman" w:hAnsi="Consolas" w:cs="Courier New"/>
            <w:color w:val="669900"/>
            <w:sz w:val="21"/>
            <w:szCs w:val="21"/>
            <w:lang w:eastAsia="en-IN"/>
          </w:rPr>
          <w:t>"INSERT INTO tutorials (title, description, published) VALUES(?,?,?)"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,</w:t>
        </w:r>
      </w:ins>
    </w:p>
    <w:p w:rsidR="006018EB" w:rsidRPr="004F0E7E" w:rsidRDefault="006018EB" w:rsidP="00601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250" w:author="Unknown"/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ins w:id="251" w:author="Unknown"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       </w:t>
        </w:r>
        <w:r w:rsidRPr="004F0E7E">
          <w:rPr>
            <w:rFonts w:ascii="Consolas" w:eastAsia="Times New Roman" w:hAnsi="Consolas" w:cs="Courier New"/>
            <w:color w:val="0077AA"/>
            <w:sz w:val="21"/>
            <w:szCs w:val="21"/>
            <w:lang w:eastAsia="en-IN"/>
          </w:rPr>
          <w:t>new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Object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[]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{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tutorial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.</w:t>
        </w:r>
        <w:r w:rsidRPr="004F0E7E">
          <w:rPr>
            <w:rFonts w:ascii="Consolas" w:eastAsia="Times New Roman" w:hAnsi="Consolas" w:cs="Courier New"/>
            <w:color w:val="DD4A68"/>
            <w:sz w:val="21"/>
            <w:szCs w:val="21"/>
            <w:lang w:eastAsia="en-IN"/>
          </w:rPr>
          <w:t>getTitle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(),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tutorial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.</w:t>
        </w:r>
        <w:r w:rsidRPr="004F0E7E">
          <w:rPr>
            <w:rFonts w:ascii="Consolas" w:eastAsia="Times New Roman" w:hAnsi="Consolas" w:cs="Courier New"/>
            <w:color w:val="DD4A68"/>
            <w:sz w:val="21"/>
            <w:szCs w:val="21"/>
            <w:lang w:eastAsia="en-IN"/>
          </w:rPr>
          <w:t>getDescription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(),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tutorial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.</w:t>
        </w:r>
        <w:r w:rsidRPr="004F0E7E">
          <w:rPr>
            <w:rFonts w:ascii="Consolas" w:eastAsia="Times New Roman" w:hAnsi="Consolas" w:cs="Courier New"/>
            <w:color w:val="DD4A68"/>
            <w:sz w:val="21"/>
            <w:szCs w:val="21"/>
            <w:lang w:eastAsia="en-IN"/>
          </w:rPr>
          <w:t>isPublished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()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});</w:t>
        </w:r>
      </w:ins>
    </w:p>
    <w:p w:rsidR="006018EB" w:rsidRPr="004F0E7E" w:rsidRDefault="006018EB" w:rsidP="00601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252" w:author="Unknown"/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ins w:id="253" w:author="Unknown"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 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}</w:t>
        </w:r>
      </w:ins>
    </w:p>
    <w:p w:rsidR="006018EB" w:rsidRPr="004F0E7E" w:rsidRDefault="006018EB" w:rsidP="00601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254" w:author="Unknown"/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ins w:id="255" w:author="Unknown"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 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@Override</w:t>
        </w:r>
      </w:ins>
    </w:p>
    <w:p w:rsidR="006018EB" w:rsidRPr="004F0E7E" w:rsidRDefault="006018EB" w:rsidP="00601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256" w:author="Unknown"/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ins w:id="257" w:author="Unknown"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 </w:t>
        </w:r>
        <w:r w:rsidRPr="004F0E7E">
          <w:rPr>
            <w:rFonts w:ascii="Consolas" w:eastAsia="Times New Roman" w:hAnsi="Consolas" w:cs="Courier New"/>
            <w:color w:val="0077AA"/>
            <w:sz w:val="21"/>
            <w:szCs w:val="21"/>
            <w:lang w:eastAsia="en-IN"/>
          </w:rPr>
          <w:t>public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</w:t>
        </w:r>
        <w:r w:rsidRPr="004F0E7E">
          <w:rPr>
            <w:rFonts w:ascii="Consolas" w:eastAsia="Times New Roman" w:hAnsi="Consolas" w:cs="Courier New"/>
            <w:color w:val="0077AA"/>
            <w:sz w:val="21"/>
            <w:szCs w:val="21"/>
            <w:lang w:eastAsia="en-IN"/>
          </w:rPr>
          <w:t>int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</w:t>
        </w:r>
        <w:r w:rsidRPr="004F0E7E">
          <w:rPr>
            <w:rFonts w:ascii="Consolas" w:eastAsia="Times New Roman" w:hAnsi="Consolas" w:cs="Courier New"/>
            <w:color w:val="DD4A68"/>
            <w:sz w:val="21"/>
            <w:szCs w:val="21"/>
            <w:lang w:eastAsia="en-IN"/>
          </w:rPr>
          <w:t>update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(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>Tutorial tutorial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)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{</w:t>
        </w:r>
      </w:ins>
    </w:p>
    <w:p w:rsidR="006018EB" w:rsidRPr="004F0E7E" w:rsidRDefault="006018EB" w:rsidP="00601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258" w:author="Unknown"/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ins w:id="259" w:author="Unknown"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   </w:t>
        </w:r>
        <w:r w:rsidRPr="004F0E7E">
          <w:rPr>
            <w:rFonts w:ascii="Consolas" w:eastAsia="Times New Roman" w:hAnsi="Consolas" w:cs="Courier New"/>
            <w:color w:val="0077AA"/>
            <w:sz w:val="21"/>
            <w:szCs w:val="21"/>
            <w:lang w:eastAsia="en-IN"/>
          </w:rPr>
          <w:t>return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jdbcTemplate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.</w:t>
        </w:r>
        <w:r w:rsidRPr="004F0E7E">
          <w:rPr>
            <w:rFonts w:ascii="Consolas" w:eastAsia="Times New Roman" w:hAnsi="Consolas" w:cs="Courier New"/>
            <w:color w:val="DD4A68"/>
            <w:sz w:val="21"/>
            <w:szCs w:val="21"/>
            <w:lang w:eastAsia="en-IN"/>
          </w:rPr>
          <w:t>update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(</w:t>
        </w:r>
        <w:r w:rsidRPr="004F0E7E">
          <w:rPr>
            <w:rFonts w:ascii="Consolas" w:eastAsia="Times New Roman" w:hAnsi="Consolas" w:cs="Courier New"/>
            <w:color w:val="669900"/>
            <w:sz w:val="21"/>
            <w:szCs w:val="21"/>
            <w:lang w:eastAsia="en-IN"/>
          </w:rPr>
          <w:t>"UPDATE tutorials SET title=?, description=?, published=? WHERE id=?"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,</w:t>
        </w:r>
      </w:ins>
    </w:p>
    <w:p w:rsidR="006018EB" w:rsidRPr="004F0E7E" w:rsidRDefault="006018EB" w:rsidP="00601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260" w:author="Unknown"/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ins w:id="261" w:author="Unknown"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       </w:t>
        </w:r>
        <w:r w:rsidRPr="004F0E7E">
          <w:rPr>
            <w:rFonts w:ascii="Consolas" w:eastAsia="Times New Roman" w:hAnsi="Consolas" w:cs="Courier New"/>
            <w:color w:val="0077AA"/>
            <w:sz w:val="21"/>
            <w:szCs w:val="21"/>
            <w:lang w:eastAsia="en-IN"/>
          </w:rPr>
          <w:t>new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Object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[]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{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tutorial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.</w:t>
        </w:r>
        <w:r w:rsidRPr="004F0E7E">
          <w:rPr>
            <w:rFonts w:ascii="Consolas" w:eastAsia="Times New Roman" w:hAnsi="Consolas" w:cs="Courier New"/>
            <w:color w:val="DD4A68"/>
            <w:sz w:val="21"/>
            <w:szCs w:val="21"/>
            <w:lang w:eastAsia="en-IN"/>
          </w:rPr>
          <w:t>getTitle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(),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tutorial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.</w:t>
        </w:r>
        <w:r w:rsidRPr="004F0E7E">
          <w:rPr>
            <w:rFonts w:ascii="Consolas" w:eastAsia="Times New Roman" w:hAnsi="Consolas" w:cs="Courier New"/>
            <w:color w:val="DD4A68"/>
            <w:sz w:val="21"/>
            <w:szCs w:val="21"/>
            <w:lang w:eastAsia="en-IN"/>
          </w:rPr>
          <w:t>getDescription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(),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tutorial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.</w:t>
        </w:r>
        <w:r w:rsidRPr="004F0E7E">
          <w:rPr>
            <w:rFonts w:ascii="Consolas" w:eastAsia="Times New Roman" w:hAnsi="Consolas" w:cs="Courier New"/>
            <w:color w:val="DD4A68"/>
            <w:sz w:val="21"/>
            <w:szCs w:val="21"/>
            <w:lang w:eastAsia="en-IN"/>
          </w:rPr>
          <w:t>isPublished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(),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tutorial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.</w:t>
        </w:r>
        <w:r w:rsidRPr="004F0E7E">
          <w:rPr>
            <w:rFonts w:ascii="Consolas" w:eastAsia="Times New Roman" w:hAnsi="Consolas" w:cs="Courier New"/>
            <w:color w:val="DD4A68"/>
            <w:sz w:val="21"/>
            <w:szCs w:val="21"/>
            <w:lang w:eastAsia="en-IN"/>
          </w:rPr>
          <w:t>getId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()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});</w:t>
        </w:r>
      </w:ins>
    </w:p>
    <w:p w:rsidR="006018EB" w:rsidRPr="004F0E7E" w:rsidRDefault="006018EB" w:rsidP="00601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262" w:author="Unknown"/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ins w:id="263" w:author="Unknown"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 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}</w:t>
        </w:r>
      </w:ins>
    </w:p>
    <w:p w:rsidR="006018EB" w:rsidRPr="004F0E7E" w:rsidRDefault="006018EB" w:rsidP="00601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264" w:author="Unknown"/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ins w:id="265" w:author="Unknown"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 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@Override</w:t>
        </w:r>
      </w:ins>
    </w:p>
    <w:p w:rsidR="006018EB" w:rsidRPr="004F0E7E" w:rsidRDefault="006018EB" w:rsidP="00601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266" w:author="Unknown"/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ins w:id="267" w:author="Unknown"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 </w:t>
        </w:r>
        <w:r w:rsidRPr="004F0E7E">
          <w:rPr>
            <w:rFonts w:ascii="Consolas" w:eastAsia="Times New Roman" w:hAnsi="Consolas" w:cs="Courier New"/>
            <w:color w:val="0077AA"/>
            <w:sz w:val="21"/>
            <w:szCs w:val="21"/>
            <w:lang w:eastAsia="en-IN"/>
          </w:rPr>
          <w:t>public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Tutorial </w:t>
        </w:r>
        <w:r w:rsidRPr="004F0E7E">
          <w:rPr>
            <w:rFonts w:ascii="Consolas" w:eastAsia="Times New Roman" w:hAnsi="Consolas" w:cs="Courier New"/>
            <w:color w:val="DD4A68"/>
            <w:sz w:val="21"/>
            <w:szCs w:val="21"/>
            <w:lang w:eastAsia="en-IN"/>
          </w:rPr>
          <w:t>findById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(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>Long id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)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{</w:t>
        </w:r>
      </w:ins>
    </w:p>
    <w:p w:rsidR="006018EB" w:rsidRPr="004F0E7E" w:rsidRDefault="006018EB" w:rsidP="00601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268" w:author="Unknown"/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ins w:id="269" w:author="Unknown"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   </w:t>
        </w:r>
        <w:r w:rsidRPr="004F0E7E">
          <w:rPr>
            <w:rFonts w:ascii="Consolas" w:eastAsia="Times New Roman" w:hAnsi="Consolas" w:cs="Courier New"/>
            <w:color w:val="0077AA"/>
            <w:sz w:val="21"/>
            <w:szCs w:val="21"/>
            <w:lang w:eastAsia="en-IN"/>
          </w:rPr>
          <w:t>try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{</w:t>
        </w:r>
      </w:ins>
    </w:p>
    <w:p w:rsidR="006018EB" w:rsidRPr="004F0E7E" w:rsidRDefault="006018EB" w:rsidP="00601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270" w:author="Unknown"/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ins w:id="271" w:author="Unknown"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     Tutorial tutorial </w:t>
        </w:r>
        <w:r w:rsidRPr="004F0E7E">
          <w:rPr>
            <w:rFonts w:ascii="Consolas" w:eastAsia="Times New Roman" w:hAnsi="Consolas" w:cs="Courier New"/>
            <w:color w:val="9A6E3A"/>
            <w:sz w:val="21"/>
            <w:szCs w:val="21"/>
            <w:lang w:eastAsia="en-IN"/>
          </w:rPr>
          <w:t>=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jdbcTemplate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.</w:t>
        </w:r>
        <w:r w:rsidRPr="004F0E7E">
          <w:rPr>
            <w:rFonts w:ascii="Consolas" w:eastAsia="Times New Roman" w:hAnsi="Consolas" w:cs="Courier New"/>
            <w:color w:val="DD4A68"/>
            <w:sz w:val="21"/>
            <w:szCs w:val="21"/>
            <w:lang w:eastAsia="en-IN"/>
          </w:rPr>
          <w:t>queryForObject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(</w:t>
        </w:r>
        <w:r w:rsidRPr="004F0E7E">
          <w:rPr>
            <w:rFonts w:ascii="Consolas" w:eastAsia="Times New Roman" w:hAnsi="Consolas" w:cs="Courier New"/>
            <w:color w:val="669900"/>
            <w:sz w:val="21"/>
            <w:szCs w:val="21"/>
            <w:lang w:eastAsia="en-IN"/>
          </w:rPr>
          <w:t>"SELECT * FROM tutorials WHERE id=?"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,</w:t>
        </w:r>
      </w:ins>
    </w:p>
    <w:p w:rsidR="006018EB" w:rsidRPr="004F0E7E" w:rsidRDefault="006018EB" w:rsidP="00601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272" w:author="Unknown"/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ins w:id="273" w:author="Unknown"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         BeanPropertyRowMapper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.</w:t>
        </w:r>
        <w:r w:rsidRPr="004F0E7E">
          <w:rPr>
            <w:rFonts w:ascii="Consolas" w:eastAsia="Times New Roman" w:hAnsi="Consolas" w:cs="Courier New"/>
            <w:color w:val="DD4A68"/>
            <w:sz w:val="21"/>
            <w:szCs w:val="21"/>
            <w:lang w:eastAsia="en-IN"/>
          </w:rPr>
          <w:t>newInstance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(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>Tutorial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.</w:t>
        </w:r>
        <w:r w:rsidRPr="004F0E7E">
          <w:rPr>
            <w:rFonts w:ascii="Consolas" w:eastAsia="Times New Roman" w:hAnsi="Consolas" w:cs="Courier New"/>
            <w:color w:val="0077AA"/>
            <w:sz w:val="21"/>
            <w:szCs w:val="21"/>
            <w:lang w:eastAsia="en-IN"/>
          </w:rPr>
          <w:t>class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),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id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);</w:t>
        </w:r>
      </w:ins>
    </w:p>
    <w:p w:rsidR="006018EB" w:rsidRPr="004F0E7E" w:rsidRDefault="006018EB" w:rsidP="00601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274" w:author="Unknown"/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ins w:id="275" w:author="Unknown"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     </w:t>
        </w:r>
        <w:r w:rsidRPr="004F0E7E">
          <w:rPr>
            <w:rFonts w:ascii="Consolas" w:eastAsia="Times New Roman" w:hAnsi="Consolas" w:cs="Courier New"/>
            <w:color w:val="0077AA"/>
            <w:sz w:val="21"/>
            <w:szCs w:val="21"/>
            <w:lang w:eastAsia="en-IN"/>
          </w:rPr>
          <w:t>return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tutorial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;</w:t>
        </w:r>
      </w:ins>
    </w:p>
    <w:p w:rsidR="006018EB" w:rsidRPr="004F0E7E" w:rsidRDefault="006018EB" w:rsidP="00601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276" w:author="Unknown"/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ins w:id="277" w:author="Unknown"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   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}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</w:t>
        </w:r>
        <w:r w:rsidRPr="004F0E7E">
          <w:rPr>
            <w:rFonts w:ascii="Consolas" w:eastAsia="Times New Roman" w:hAnsi="Consolas" w:cs="Courier New"/>
            <w:color w:val="0077AA"/>
            <w:sz w:val="21"/>
            <w:szCs w:val="21"/>
            <w:lang w:eastAsia="en-IN"/>
          </w:rPr>
          <w:t>catch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(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>IncorrectResultSizeDataAccessException e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)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{</w:t>
        </w:r>
      </w:ins>
    </w:p>
    <w:p w:rsidR="006018EB" w:rsidRPr="004F0E7E" w:rsidRDefault="006018EB" w:rsidP="00601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278" w:author="Unknown"/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ins w:id="279" w:author="Unknown"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     </w:t>
        </w:r>
        <w:r w:rsidRPr="004F0E7E">
          <w:rPr>
            <w:rFonts w:ascii="Consolas" w:eastAsia="Times New Roman" w:hAnsi="Consolas" w:cs="Courier New"/>
            <w:color w:val="0077AA"/>
            <w:sz w:val="21"/>
            <w:szCs w:val="21"/>
            <w:lang w:eastAsia="en-IN"/>
          </w:rPr>
          <w:t>return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</w:t>
        </w:r>
        <w:r w:rsidRPr="004F0E7E">
          <w:rPr>
            <w:rFonts w:ascii="Consolas" w:eastAsia="Times New Roman" w:hAnsi="Consolas" w:cs="Courier New"/>
            <w:color w:val="0077AA"/>
            <w:sz w:val="21"/>
            <w:szCs w:val="21"/>
            <w:lang w:eastAsia="en-IN"/>
          </w:rPr>
          <w:t>null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;</w:t>
        </w:r>
      </w:ins>
    </w:p>
    <w:p w:rsidR="006018EB" w:rsidRPr="004F0E7E" w:rsidRDefault="006018EB" w:rsidP="00601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280" w:author="Unknown"/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ins w:id="281" w:author="Unknown"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   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}</w:t>
        </w:r>
      </w:ins>
    </w:p>
    <w:p w:rsidR="006018EB" w:rsidRPr="004F0E7E" w:rsidRDefault="006018EB" w:rsidP="00601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282" w:author="Unknown"/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ins w:id="283" w:author="Unknown"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 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}</w:t>
        </w:r>
      </w:ins>
    </w:p>
    <w:p w:rsidR="006018EB" w:rsidRPr="004F0E7E" w:rsidRDefault="006018EB" w:rsidP="00601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284" w:author="Unknown"/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ins w:id="285" w:author="Unknown"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 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@Override</w:t>
        </w:r>
      </w:ins>
    </w:p>
    <w:p w:rsidR="006018EB" w:rsidRPr="004F0E7E" w:rsidRDefault="006018EB" w:rsidP="00601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286" w:author="Unknown"/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ins w:id="287" w:author="Unknown"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 </w:t>
        </w:r>
        <w:r w:rsidRPr="004F0E7E">
          <w:rPr>
            <w:rFonts w:ascii="Consolas" w:eastAsia="Times New Roman" w:hAnsi="Consolas" w:cs="Courier New"/>
            <w:color w:val="0077AA"/>
            <w:sz w:val="21"/>
            <w:szCs w:val="21"/>
            <w:lang w:eastAsia="en-IN"/>
          </w:rPr>
          <w:t>public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</w:t>
        </w:r>
        <w:r w:rsidRPr="004F0E7E">
          <w:rPr>
            <w:rFonts w:ascii="Consolas" w:eastAsia="Times New Roman" w:hAnsi="Consolas" w:cs="Courier New"/>
            <w:color w:val="0077AA"/>
            <w:sz w:val="21"/>
            <w:szCs w:val="21"/>
            <w:lang w:eastAsia="en-IN"/>
          </w:rPr>
          <w:t>int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</w:t>
        </w:r>
        <w:r w:rsidRPr="004F0E7E">
          <w:rPr>
            <w:rFonts w:ascii="Consolas" w:eastAsia="Times New Roman" w:hAnsi="Consolas" w:cs="Courier New"/>
            <w:color w:val="DD4A68"/>
            <w:sz w:val="21"/>
            <w:szCs w:val="21"/>
            <w:lang w:eastAsia="en-IN"/>
          </w:rPr>
          <w:t>deleteById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(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>Long id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)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{</w:t>
        </w:r>
      </w:ins>
    </w:p>
    <w:p w:rsidR="006018EB" w:rsidRPr="004F0E7E" w:rsidRDefault="006018EB" w:rsidP="00601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288" w:author="Unknown"/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ins w:id="289" w:author="Unknown"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   </w:t>
        </w:r>
        <w:r w:rsidRPr="004F0E7E">
          <w:rPr>
            <w:rFonts w:ascii="Consolas" w:eastAsia="Times New Roman" w:hAnsi="Consolas" w:cs="Courier New"/>
            <w:color w:val="0077AA"/>
            <w:sz w:val="21"/>
            <w:szCs w:val="21"/>
            <w:lang w:eastAsia="en-IN"/>
          </w:rPr>
          <w:t>return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jdbcTemplate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.</w:t>
        </w:r>
        <w:r w:rsidRPr="004F0E7E">
          <w:rPr>
            <w:rFonts w:ascii="Consolas" w:eastAsia="Times New Roman" w:hAnsi="Consolas" w:cs="Courier New"/>
            <w:color w:val="DD4A68"/>
            <w:sz w:val="21"/>
            <w:szCs w:val="21"/>
            <w:lang w:eastAsia="en-IN"/>
          </w:rPr>
          <w:t>update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(</w:t>
        </w:r>
        <w:r w:rsidRPr="004F0E7E">
          <w:rPr>
            <w:rFonts w:ascii="Consolas" w:eastAsia="Times New Roman" w:hAnsi="Consolas" w:cs="Courier New"/>
            <w:color w:val="669900"/>
            <w:sz w:val="21"/>
            <w:szCs w:val="21"/>
            <w:lang w:eastAsia="en-IN"/>
          </w:rPr>
          <w:t>"DELETE FROM tutorials WHERE id=?"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,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id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);</w:t>
        </w:r>
      </w:ins>
    </w:p>
    <w:p w:rsidR="006018EB" w:rsidRPr="004F0E7E" w:rsidRDefault="006018EB" w:rsidP="00601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290" w:author="Unknown"/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ins w:id="291" w:author="Unknown"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 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}</w:t>
        </w:r>
      </w:ins>
    </w:p>
    <w:p w:rsidR="006018EB" w:rsidRPr="004F0E7E" w:rsidRDefault="006018EB" w:rsidP="00601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292" w:author="Unknown"/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ins w:id="293" w:author="Unknown"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 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@Override</w:t>
        </w:r>
      </w:ins>
    </w:p>
    <w:p w:rsidR="006018EB" w:rsidRPr="004F0E7E" w:rsidRDefault="006018EB" w:rsidP="00601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294" w:author="Unknown"/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ins w:id="295" w:author="Unknown"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 </w:t>
        </w:r>
        <w:r w:rsidRPr="004F0E7E">
          <w:rPr>
            <w:rFonts w:ascii="Consolas" w:eastAsia="Times New Roman" w:hAnsi="Consolas" w:cs="Courier New"/>
            <w:color w:val="0077AA"/>
            <w:sz w:val="21"/>
            <w:szCs w:val="21"/>
            <w:lang w:eastAsia="en-IN"/>
          </w:rPr>
          <w:t>public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List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&lt;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>Tutorial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&gt;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</w:t>
        </w:r>
        <w:r w:rsidRPr="004F0E7E">
          <w:rPr>
            <w:rFonts w:ascii="Consolas" w:eastAsia="Times New Roman" w:hAnsi="Consolas" w:cs="Courier New"/>
            <w:color w:val="DD4A68"/>
            <w:sz w:val="21"/>
            <w:szCs w:val="21"/>
            <w:lang w:eastAsia="en-IN"/>
          </w:rPr>
          <w:t>findAll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()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{</w:t>
        </w:r>
      </w:ins>
    </w:p>
    <w:p w:rsidR="006018EB" w:rsidRPr="004F0E7E" w:rsidRDefault="006018EB" w:rsidP="00601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296" w:author="Unknown"/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ins w:id="297" w:author="Unknown"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   </w:t>
        </w:r>
        <w:r w:rsidRPr="004F0E7E">
          <w:rPr>
            <w:rFonts w:ascii="Consolas" w:eastAsia="Times New Roman" w:hAnsi="Consolas" w:cs="Courier New"/>
            <w:color w:val="0077AA"/>
            <w:sz w:val="21"/>
            <w:szCs w:val="21"/>
            <w:lang w:eastAsia="en-IN"/>
          </w:rPr>
          <w:t>return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jdbcTemplate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.</w:t>
        </w:r>
        <w:r w:rsidRPr="004F0E7E">
          <w:rPr>
            <w:rFonts w:ascii="Consolas" w:eastAsia="Times New Roman" w:hAnsi="Consolas" w:cs="Courier New"/>
            <w:color w:val="DD4A68"/>
            <w:sz w:val="21"/>
            <w:szCs w:val="21"/>
            <w:lang w:eastAsia="en-IN"/>
          </w:rPr>
          <w:t>query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(</w:t>
        </w:r>
        <w:r w:rsidRPr="004F0E7E">
          <w:rPr>
            <w:rFonts w:ascii="Consolas" w:eastAsia="Times New Roman" w:hAnsi="Consolas" w:cs="Courier New"/>
            <w:color w:val="669900"/>
            <w:sz w:val="21"/>
            <w:szCs w:val="21"/>
            <w:lang w:eastAsia="en-IN"/>
          </w:rPr>
          <w:t>"SELECT * from tutorials"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,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BeanPropertyRowMapper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.</w:t>
        </w:r>
        <w:r w:rsidRPr="004F0E7E">
          <w:rPr>
            <w:rFonts w:ascii="Consolas" w:eastAsia="Times New Roman" w:hAnsi="Consolas" w:cs="Courier New"/>
            <w:color w:val="DD4A68"/>
            <w:sz w:val="21"/>
            <w:szCs w:val="21"/>
            <w:lang w:eastAsia="en-IN"/>
          </w:rPr>
          <w:t>newInstance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(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>Tutorial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.</w:t>
        </w:r>
        <w:r w:rsidRPr="004F0E7E">
          <w:rPr>
            <w:rFonts w:ascii="Consolas" w:eastAsia="Times New Roman" w:hAnsi="Consolas" w:cs="Courier New"/>
            <w:color w:val="0077AA"/>
            <w:sz w:val="21"/>
            <w:szCs w:val="21"/>
            <w:lang w:eastAsia="en-IN"/>
          </w:rPr>
          <w:t>class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));</w:t>
        </w:r>
      </w:ins>
    </w:p>
    <w:p w:rsidR="006018EB" w:rsidRPr="004F0E7E" w:rsidRDefault="006018EB" w:rsidP="00601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298" w:author="Unknown"/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ins w:id="299" w:author="Unknown"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 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}</w:t>
        </w:r>
      </w:ins>
    </w:p>
    <w:p w:rsidR="006018EB" w:rsidRPr="004F0E7E" w:rsidRDefault="006018EB" w:rsidP="00601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300" w:author="Unknown"/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ins w:id="301" w:author="Unknown"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 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@Override</w:t>
        </w:r>
      </w:ins>
    </w:p>
    <w:p w:rsidR="006018EB" w:rsidRPr="004F0E7E" w:rsidRDefault="006018EB" w:rsidP="00601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302" w:author="Unknown"/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ins w:id="303" w:author="Unknown"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 </w:t>
        </w:r>
        <w:r w:rsidRPr="004F0E7E">
          <w:rPr>
            <w:rFonts w:ascii="Consolas" w:eastAsia="Times New Roman" w:hAnsi="Consolas" w:cs="Courier New"/>
            <w:color w:val="0077AA"/>
            <w:sz w:val="21"/>
            <w:szCs w:val="21"/>
            <w:lang w:eastAsia="en-IN"/>
          </w:rPr>
          <w:t>public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List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&lt;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>Tutorial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&gt;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</w:t>
        </w:r>
        <w:r w:rsidRPr="004F0E7E">
          <w:rPr>
            <w:rFonts w:ascii="Consolas" w:eastAsia="Times New Roman" w:hAnsi="Consolas" w:cs="Courier New"/>
            <w:color w:val="DD4A68"/>
            <w:sz w:val="21"/>
            <w:szCs w:val="21"/>
            <w:lang w:eastAsia="en-IN"/>
          </w:rPr>
          <w:t>findByPublished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(</w:t>
        </w:r>
        <w:r w:rsidRPr="004F0E7E">
          <w:rPr>
            <w:rFonts w:ascii="Consolas" w:eastAsia="Times New Roman" w:hAnsi="Consolas" w:cs="Courier New"/>
            <w:color w:val="0077AA"/>
            <w:sz w:val="21"/>
            <w:szCs w:val="21"/>
            <w:lang w:eastAsia="en-IN"/>
          </w:rPr>
          <w:t>boolean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published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)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{</w:t>
        </w:r>
      </w:ins>
    </w:p>
    <w:p w:rsidR="006018EB" w:rsidRPr="004F0E7E" w:rsidRDefault="006018EB" w:rsidP="00601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304" w:author="Unknown"/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ins w:id="305" w:author="Unknown"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   </w:t>
        </w:r>
        <w:r w:rsidRPr="004F0E7E">
          <w:rPr>
            <w:rFonts w:ascii="Consolas" w:eastAsia="Times New Roman" w:hAnsi="Consolas" w:cs="Courier New"/>
            <w:color w:val="0077AA"/>
            <w:sz w:val="21"/>
            <w:szCs w:val="21"/>
            <w:lang w:eastAsia="en-IN"/>
          </w:rPr>
          <w:t>return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jdbcTemplate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.</w:t>
        </w:r>
        <w:r w:rsidRPr="004F0E7E">
          <w:rPr>
            <w:rFonts w:ascii="Consolas" w:eastAsia="Times New Roman" w:hAnsi="Consolas" w:cs="Courier New"/>
            <w:color w:val="DD4A68"/>
            <w:sz w:val="21"/>
            <w:szCs w:val="21"/>
            <w:lang w:eastAsia="en-IN"/>
          </w:rPr>
          <w:t>query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(</w:t>
        </w:r>
        <w:r w:rsidRPr="004F0E7E">
          <w:rPr>
            <w:rFonts w:ascii="Consolas" w:eastAsia="Times New Roman" w:hAnsi="Consolas" w:cs="Courier New"/>
            <w:color w:val="669900"/>
            <w:sz w:val="21"/>
            <w:szCs w:val="21"/>
            <w:lang w:eastAsia="en-IN"/>
          </w:rPr>
          <w:t>"SELECT * from tutorials WHERE published=?"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,</w:t>
        </w:r>
      </w:ins>
    </w:p>
    <w:p w:rsidR="006018EB" w:rsidRPr="004F0E7E" w:rsidRDefault="006018EB" w:rsidP="00601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306" w:author="Unknown"/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ins w:id="307" w:author="Unknown"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       BeanPropertyRowMapper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.</w:t>
        </w:r>
        <w:r w:rsidRPr="004F0E7E">
          <w:rPr>
            <w:rFonts w:ascii="Consolas" w:eastAsia="Times New Roman" w:hAnsi="Consolas" w:cs="Courier New"/>
            <w:color w:val="DD4A68"/>
            <w:sz w:val="21"/>
            <w:szCs w:val="21"/>
            <w:lang w:eastAsia="en-IN"/>
          </w:rPr>
          <w:t>newInstance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(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>Tutorial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.</w:t>
        </w:r>
        <w:r w:rsidRPr="004F0E7E">
          <w:rPr>
            <w:rFonts w:ascii="Consolas" w:eastAsia="Times New Roman" w:hAnsi="Consolas" w:cs="Courier New"/>
            <w:color w:val="0077AA"/>
            <w:sz w:val="21"/>
            <w:szCs w:val="21"/>
            <w:lang w:eastAsia="en-IN"/>
          </w:rPr>
          <w:t>class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),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published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);</w:t>
        </w:r>
      </w:ins>
    </w:p>
    <w:p w:rsidR="006018EB" w:rsidRPr="004F0E7E" w:rsidRDefault="006018EB" w:rsidP="00601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308" w:author="Unknown"/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ins w:id="309" w:author="Unknown"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 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}</w:t>
        </w:r>
      </w:ins>
    </w:p>
    <w:p w:rsidR="006018EB" w:rsidRPr="004F0E7E" w:rsidRDefault="006018EB" w:rsidP="00601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310" w:author="Unknown"/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ins w:id="311" w:author="Unknown"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 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@Override</w:t>
        </w:r>
      </w:ins>
    </w:p>
    <w:p w:rsidR="006018EB" w:rsidRPr="004F0E7E" w:rsidRDefault="006018EB" w:rsidP="00601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312" w:author="Unknown"/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ins w:id="313" w:author="Unknown"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lastRenderedPageBreak/>
          <w:t xml:space="preserve">  </w:t>
        </w:r>
        <w:r w:rsidRPr="004F0E7E">
          <w:rPr>
            <w:rFonts w:ascii="Consolas" w:eastAsia="Times New Roman" w:hAnsi="Consolas" w:cs="Courier New"/>
            <w:color w:val="0077AA"/>
            <w:sz w:val="21"/>
            <w:szCs w:val="21"/>
            <w:lang w:eastAsia="en-IN"/>
          </w:rPr>
          <w:t>public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List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&lt;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>Tutorial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&gt;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</w:t>
        </w:r>
        <w:r w:rsidRPr="004F0E7E">
          <w:rPr>
            <w:rFonts w:ascii="Consolas" w:eastAsia="Times New Roman" w:hAnsi="Consolas" w:cs="Courier New"/>
            <w:color w:val="DD4A68"/>
            <w:sz w:val="21"/>
            <w:szCs w:val="21"/>
            <w:lang w:eastAsia="en-IN"/>
          </w:rPr>
          <w:t>findByTitleContaining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(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>String title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)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{</w:t>
        </w:r>
      </w:ins>
    </w:p>
    <w:p w:rsidR="006018EB" w:rsidRPr="004F0E7E" w:rsidRDefault="006018EB" w:rsidP="00601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314" w:author="Unknown"/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ins w:id="315" w:author="Unknown"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   String q </w:t>
        </w:r>
        <w:r w:rsidRPr="004F0E7E">
          <w:rPr>
            <w:rFonts w:ascii="Consolas" w:eastAsia="Times New Roman" w:hAnsi="Consolas" w:cs="Courier New"/>
            <w:color w:val="9A6E3A"/>
            <w:sz w:val="21"/>
            <w:szCs w:val="21"/>
            <w:lang w:eastAsia="en-IN"/>
          </w:rPr>
          <w:t>=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</w:t>
        </w:r>
        <w:r w:rsidRPr="004F0E7E">
          <w:rPr>
            <w:rFonts w:ascii="Consolas" w:eastAsia="Times New Roman" w:hAnsi="Consolas" w:cs="Courier New"/>
            <w:color w:val="669900"/>
            <w:sz w:val="21"/>
            <w:szCs w:val="21"/>
            <w:lang w:eastAsia="en-IN"/>
          </w:rPr>
          <w:t>"SELECT * from tutorials WHERE title LIKE '%"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</w:t>
        </w:r>
        <w:r w:rsidRPr="004F0E7E">
          <w:rPr>
            <w:rFonts w:ascii="Consolas" w:eastAsia="Times New Roman" w:hAnsi="Consolas" w:cs="Courier New"/>
            <w:color w:val="9A6E3A"/>
            <w:sz w:val="21"/>
            <w:szCs w:val="21"/>
            <w:lang w:eastAsia="en-IN"/>
          </w:rPr>
          <w:t>+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title </w:t>
        </w:r>
        <w:r w:rsidRPr="004F0E7E">
          <w:rPr>
            <w:rFonts w:ascii="Consolas" w:eastAsia="Times New Roman" w:hAnsi="Consolas" w:cs="Courier New"/>
            <w:color w:val="9A6E3A"/>
            <w:sz w:val="21"/>
            <w:szCs w:val="21"/>
            <w:lang w:eastAsia="en-IN"/>
          </w:rPr>
          <w:t>+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</w:t>
        </w:r>
        <w:r w:rsidRPr="004F0E7E">
          <w:rPr>
            <w:rFonts w:ascii="Consolas" w:eastAsia="Times New Roman" w:hAnsi="Consolas" w:cs="Courier New"/>
            <w:color w:val="669900"/>
            <w:sz w:val="21"/>
            <w:szCs w:val="21"/>
            <w:lang w:eastAsia="en-IN"/>
          </w:rPr>
          <w:t>"%'"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;</w:t>
        </w:r>
      </w:ins>
    </w:p>
    <w:p w:rsidR="006018EB" w:rsidRPr="004F0E7E" w:rsidRDefault="006018EB" w:rsidP="00601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316" w:author="Unknown"/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ins w:id="317" w:author="Unknown"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   </w:t>
        </w:r>
        <w:r w:rsidRPr="004F0E7E">
          <w:rPr>
            <w:rFonts w:ascii="Consolas" w:eastAsia="Times New Roman" w:hAnsi="Consolas" w:cs="Courier New"/>
            <w:color w:val="0077AA"/>
            <w:sz w:val="21"/>
            <w:szCs w:val="21"/>
            <w:lang w:eastAsia="en-IN"/>
          </w:rPr>
          <w:t>return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jdbcTemplate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.</w:t>
        </w:r>
        <w:r w:rsidRPr="004F0E7E">
          <w:rPr>
            <w:rFonts w:ascii="Consolas" w:eastAsia="Times New Roman" w:hAnsi="Consolas" w:cs="Courier New"/>
            <w:color w:val="DD4A68"/>
            <w:sz w:val="21"/>
            <w:szCs w:val="21"/>
            <w:lang w:eastAsia="en-IN"/>
          </w:rPr>
          <w:t>query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(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>q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,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BeanPropertyRowMapper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.</w:t>
        </w:r>
        <w:r w:rsidRPr="004F0E7E">
          <w:rPr>
            <w:rFonts w:ascii="Consolas" w:eastAsia="Times New Roman" w:hAnsi="Consolas" w:cs="Courier New"/>
            <w:color w:val="DD4A68"/>
            <w:sz w:val="21"/>
            <w:szCs w:val="21"/>
            <w:lang w:eastAsia="en-IN"/>
          </w:rPr>
          <w:t>newInstance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(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>Tutorial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.</w:t>
        </w:r>
        <w:r w:rsidRPr="004F0E7E">
          <w:rPr>
            <w:rFonts w:ascii="Consolas" w:eastAsia="Times New Roman" w:hAnsi="Consolas" w:cs="Courier New"/>
            <w:color w:val="0077AA"/>
            <w:sz w:val="21"/>
            <w:szCs w:val="21"/>
            <w:lang w:eastAsia="en-IN"/>
          </w:rPr>
          <w:t>class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));</w:t>
        </w:r>
      </w:ins>
    </w:p>
    <w:p w:rsidR="006018EB" w:rsidRPr="004F0E7E" w:rsidRDefault="006018EB" w:rsidP="00601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318" w:author="Unknown"/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ins w:id="319" w:author="Unknown"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 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}</w:t>
        </w:r>
      </w:ins>
    </w:p>
    <w:p w:rsidR="006018EB" w:rsidRPr="004F0E7E" w:rsidRDefault="006018EB" w:rsidP="00601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320" w:author="Unknown"/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ins w:id="321" w:author="Unknown"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 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@Override</w:t>
        </w:r>
      </w:ins>
    </w:p>
    <w:p w:rsidR="006018EB" w:rsidRPr="004F0E7E" w:rsidRDefault="006018EB" w:rsidP="00601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322" w:author="Unknown"/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ins w:id="323" w:author="Unknown"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 </w:t>
        </w:r>
        <w:r w:rsidRPr="004F0E7E">
          <w:rPr>
            <w:rFonts w:ascii="Consolas" w:eastAsia="Times New Roman" w:hAnsi="Consolas" w:cs="Courier New"/>
            <w:color w:val="0077AA"/>
            <w:sz w:val="21"/>
            <w:szCs w:val="21"/>
            <w:lang w:eastAsia="en-IN"/>
          </w:rPr>
          <w:t>public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</w:t>
        </w:r>
        <w:r w:rsidRPr="004F0E7E">
          <w:rPr>
            <w:rFonts w:ascii="Consolas" w:eastAsia="Times New Roman" w:hAnsi="Consolas" w:cs="Courier New"/>
            <w:color w:val="0077AA"/>
            <w:sz w:val="21"/>
            <w:szCs w:val="21"/>
            <w:lang w:eastAsia="en-IN"/>
          </w:rPr>
          <w:t>int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</w:t>
        </w:r>
        <w:r w:rsidRPr="004F0E7E">
          <w:rPr>
            <w:rFonts w:ascii="Consolas" w:eastAsia="Times New Roman" w:hAnsi="Consolas" w:cs="Courier New"/>
            <w:color w:val="DD4A68"/>
            <w:sz w:val="21"/>
            <w:szCs w:val="21"/>
            <w:lang w:eastAsia="en-IN"/>
          </w:rPr>
          <w:t>deleteAll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()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{</w:t>
        </w:r>
      </w:ins>
    </w:p>
    <w:p w:rsidR="006018EB" w:rsidRPr="004F0E7E" w:rsidRDefault="006018EB" w:rsidP="00601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324" w:author="Unknown"/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ins w:id="325" w:author="Unknown"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   </w:t>
        </w:r>
        <w:r w:rsidRPr="004F0E7E">
          <w:rPr>
            <w:rFonts w:ascii="Consolas" w:eastAsia="Times New Roman" w:hAnsi="Consolas" w:cs="Courier New"/>
            <w:color w:val="0077AA"/>
            <w:sz w:val="21"/>
            <w:szCs w:val="21"/>
            <w:lang w:eastAsia="en-IN"/>
          </w:rPr>
          <w:t>return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jdbcTemplate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.</w:t>
        </w:r>
        <w:r w:rsidRPr="004F0E7E">
          <w:rPr>
            <w:rFonts w:ascii="Consolas" w:eastAsia="Times New Roman" w:hAnsi="Consolas" w:cs="Courier New"/>
            <w:color w:val="DD4A68"/>
            <w:sz w:val="21"/>
            <w:szCs w:val="21"/>
            <w:lang w:eastAsia="en-IN"/>
          </w:rPr>
          <w:t>update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(</w:t>
        </w:r>
        <w:r w:rsidRPr="004F0E7E">
          <w:rPr>
            <w:rFonts w:ascii="Consolas" w:eastAsia="Times New Roman" w:hAnsi="Consolas" w:cs="Courier New"/>
            <w:color w:val="669900"/>
            <w:sz w:val="21"/>
            <w:szCs w:val="21"/>
            <w:lang w:eastAsia="en-IN"/>
          </w:rPr>
          <w:t>"DELETE from tutorials"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);</w:t>
        </w:r>
      </w:ins>
    </w:p>
    <w:p w:rsidR="006018EB" w:rsidRPr="004F0E7E" w:rsidRDefault="006018EB" w:rsidP="00601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326" w:author="Unknown"/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ins w:id="327" w:author="Unknown"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 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}</w:t>
        </w:r>
      </w:ins>
    </w:p>
    <w:p w:rsidR="006018EB" w:rsidRPr="004F0E7E" w:rsidRDefault="006018EB" w:rsidP="00601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328" w:author="Unknown"/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ins w:id="329" w:author="Unknown"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}</w:t>
        </w:r>
      </w:ins>
    </w:p>
    <w:p w:rsidR="006018EB" w:rsidRPr="004F0E7E" w:rsidRDefault="006018EB" w:rsidP="006018EB">
      <w:pPr>
        <w:spacing w:after="150" w:line="240" w:lineRule="auto"/>
        <w:rPr>
          <w:ins w:id="330" w:author="Unknown"/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ins w:id="331" w:author="Unknown">
        <w:r w:rsidRPr="004F0E7E">
          <w:rPr>
            <w:rFonts w:ascii="Verdana" w:eastAsia="Times New Roman" w:hAnsi="Verdana" w:cs="Times New Roman"/>
            <w:color w:val="6B6B6B"/>
            <w:sz w:val="21"/>
            <w:szCs w:val="21"/>
            <w:lang w:eastAsia="en-IN"/>
          </w:rPr>
          <w:t>– </w:t>
        </w:r>
        <w:r w:rsidRPr="004F0E7E">
          <w:rPr>
            <w:rFonts w:ascii="Consolas" w:eastAsia="Times New Roman" w:hAnsi="Consolas" w:cs="Courier New"/>
            <w:color w:val="555555"/>
            <w:sz w:val="21"/>
            <w:szCs w:val="21"/>
            <w:lang w:eastAsia="en-IN"/>
          </w:rPr>
          <w:t>JDBCTemplate</w:t>
        </w:r>
        <w:r w:rsidRPr="004F0E7E">
          <w:rPr>
            <w:rFonts w:ascii="Verdana" w:eastAsia="Times New Roman" w:hAnsi="Verdana" w:cs="Times New Roman"/>
            <w:color w:val="6B6B6B"/>
            <w:sz w:val="21"/>
            <w:szCs w:val="21"/>
            <w:lang w:eastAsia="en-IN"/>
          </w:rPr>
          <w:t> implements </w:t>
        </w:r>
        <w:r w:rsidRPr="004F0E7E">
          <w:rPr>
            <w:rFonts w:ascii="Consolas" w:eastAsia="Times New Roman" w:hAnsi="Consolas" w:cs="Courier New"/>
            <w:color w:val="555555"/>
            <w:sz w:val="21"/>
            <w:szCs w:val="21"/>
            <w:lang w:eastAsia="en-IN"/>
          </w:rPr>
          <w:t>JdbcOperations</w:t>
        </w:r>
        <w:r w:rsidRPr="004F0E7E">
          <w:rPr>
            <w:rFonts w:ascii="Verdana" w:eastAsia="Times New Roman" w:hAnsi="Verdana" w:cs="Times New Roman"/>
            <w:color w:val="6B6B6B"/>
            <w:sz w:val="21"/>
            <w:szCs w:val="21"/>
            <w:lang w:eastAsia="en-IN"/>
          </w:rPr>
          <w:t> which provides useful methods: </w:t>
        </w:r>
        <w:r w:rsidRPr="004F0E7E">
          <w:rPr>
            <w:rFonts w:ascii="Consolas" w:eastAsia="Times New Roman" w:hAnsi="Consolas" w:cs="Courier New"/>
            <w:color w:val="555555"/>
            <w:sz w:val="21"/>
            <w:szCs w:val="21"/>
            <w:lang w:eastAsia="en-IN"/>
          </w:rPr>
          <w:t>execute()</w:t>
        </w:r>
        <w:r w:rsidRPr="004F0E7E">
          <w:rPr>
            <w:rFonts w:ascii="Verdana" w:eastAsia="Times New Roman" w:hAnsi="Verdana" w:cs="Times New Roman"/>
            <w:color w:val="6B6B6B"/>
            <w:sz w:val="21"/>
            <w:szCs w:val="21"/>
            <w:lang w:eastAsia="en-IN"/>
          </w:rPr>
          <w:t>, </w:t>
        </w:r>
        <w:r w:rsidRPr="004F0E7E">
          <w:rPr>
            <w:rFonts w:ascii="Consolas" w:eastAsia="Times New Roman" w:hAnsi="Consolas" w:cs="Courier New"/>
            <w:color w:val="555555"/>
            <w:sz w:val="21"/>
            <w:szCs w:val="21"/>
            <w:lang w:eastAsia="en-IN"/>
          </w:rPr>
          <w:t>query()</w:t>
        </w:r>
        <w:r w:rsidRPr="004F0E7E">
          <w:rPr>
            <w:rFonts w:ascii="Verdana" w:eastAsia="Times New Roman" w:hAnsi="Verdana" w:cs="Times New Roman"/>
            <w:color w:val="6B6B6B"/>
            <w:sz w:val="21"/>
            <w:szCs w:val="21"/>
            <w:lang w:eastAsia="en-IN"/>
          </w:rPr>
          <w:t>, </w:t>
        </w:r>
        <w:r w:rsidRPr="004F0E7E">
          <w:rPr>
            <w:rFonts w:ascii="Consolas" w:eastAsia="Times New Roman" w:hAnsi="Consolas" w:cs="Courier New"/>
            <w:color w:val="555555"/>
            <w:sz w:val="21"/>
            <w:szCs w:val="21"/>
            <w:lang w:eastAsia="en-IN"/>
          </w:rPr>
          <w:t>update()</w:t>
        </w:r>
        <w:r w:rsidRPr="004F0E7E">
          <w:rPr>
            <w:rFonts w:ascii="Verdana" w:eastAsia="Times New Roman" w:hAnsi="Verdana" w:cs="Times New Roman"/>
            <w:color w:val="6B6B6B"/>
            <w:sz w:val="21"/>
            <w:szCs w:val="21"/>
            <w:lang w:eastAsia="en-IN"/>
          </w:rPr>
          <w:t>, </w:t>
        </w:r>
        <w:r w:rsidRPr="004F0E7E">
          <w:rPr>
            <w:rFonts w:ascii="Consolas" w:eastAsia="Times New Roman" w:hAnsi="Consolas" w:cs="Courier New"/>
            <w:color w:val="555555"/>
            <w:sz w:val="21"/>
            <w:szCs w:val="21"/>
            <w:lang w:eastAsia="en-IN"/>
          </w:rPr>
          <w:t>queryForObject()</w:t>
        </w:r>
        <w:r w:rsidRPr="004F0E7E">
          <w:rPr>
            <w:rFonts w:ascii="Verdana" w:eastAsia="Times New Roman" w:hAnsi="Verdana" w:cs="Times New Roman"/>
            <w:color w:val="6B6B6B"/>
            <w:sz w:val="21"/>
            <w:szCs w:val="21"/>
            <w:lang w:eastAsia="en-IN"/>
          </w:rPr>
          <w:t>…</w:t>
        </w:r>
        <w:r w:rsidRPr="004F0E7E">
          <w:rPr>
            <w:rFonts w:ascii="Verdana" w:eastAsia="Times New Roman" w:hAnsi="Verdana" w:cs="Times New Roman"/>
            <w:color w:val="6B6B6B"/>
            <w:sz w:val="21"/>
            <w:szCs w:val="21"/>
            <w:lang w:eastAsia="en-IN"/>
          </w:rPr>
          <w:br/>
          <w:t>– </w:t>
        </w:r>
        <w:r w:rsidRPr="004F0E7E">
          <w:rPr>
            <w:rFonts w:ascii="Consolas" w:eastAsia="Times New Roman" w:hAnsi="Consolas" w:cs="Courier New"/>
            <w:color w:val="555555"/>
            <w:sz w:val="21"/>
            <w:szCs w:val="21"/>
            <w:lang w:eastAsia="en-IN"/>
          </w:rPr>
          <w:t>BeanPropertyRowMapper</w:t>
        </w:r>
        <w:r w:rsidRPr="004F0E7E">
          <w:rPr>
            <w:rFonts w:ascii="Verdana" w:eastAsia="Times New Roman" w:hAnsi="Verdana" w:cs="Times New Roman"/>
            <w:color w:val="6B6B6B"/>
            <w:sz w:val="21"/>
            <w:szCs w:val="21"/>
            <w:lang w:eastAsia="en-IN"/>
          </w:rPr>
          <w:t> implements </w:t>
        </w:r>
        <w:r w:rsidRPr="004F0E7E">
          <w:rPr>
            <w:rFonts w:ascii="Consolas" w:eastAsia="Times New Roman" w:hAnsi="Consolas" w:cs="Courier New"/>
            <w:color w:val="555555"/>
            <w:sz w:val="21"/>
            <w:szCs w:val="21"/>
            <w:lang w:eastAsia="en-IN"/>
          </w:rPr>
          <w:t>RowMapper</w:t>
        </w:r>
        <w:r w:rsidRPr="004F0E7E">
          <w:rPr>
            <w:rFonts w:ascii="Verdana" w:eastAsia="Times New Roman" w:hAnsi="Verdana" w:cs="Times New Roman"/>
            <w:color w:val="6B6B6B"/>
            <w:sz w:val="21"/>
            <w:szCs w:val="21"/>
            <w:lang w:eastAsia="en-IN"/>
          </w:rPr>
          <w:t> that converts a table row into a new instance of the specified mapped target class (</w:t>
        </w:r>
        <w:r w:rsidRPr="004F0E7E">
          <w:rPr>
            <w:rFonts w:ascii="Consolas" w:eastAsia="Times New Roman" w:hAnsi="Consolas" w:cs="Courier New"/>
            <w:color w:val="555555"/>
            <w:sz w:val="21"/>
            <w:szCs w:val="21"/>
            <w:lang w:eastAsia="en-IN"/>
          </w:rPr>
          <w:t>Tutorial</w:t>
        </w:r>
        <w:r w:rsidRPr="004F0E7E">
          <w:rPr>
            <w:rFonts w:ascii="Verdana" w:eastAsia="Times New Roman" w:hAnsi="Verdana" w:cs="Times New Roman"/>
            <w:color w:val="6B6B6B"/>
            <w:sz w:val="21"/>
            <w:szCs w:val="21"/>
            <w:lang w:eastAsia="en-IN"/>
          </w:rPr>
          <w:t>).</w:t>
        </w:r>
        <w:r w:rsidRPr="004F0E7E">
          <w:rPr>
            <w:rFonts w:ascii="Verdana" w:eastAsia="Times New Roman" w:hAnsi="Verdana" w:cs="Times New Roman"/>
            <w:color w:val="6B6B6B"/>
            <w:sz w:val="21"/>
            <w:szCs w:val="21"/>
            <w:lang w:eastAsia="en-IN"/>
          </w:rPr>
          <w:br/>
          <w:t>– </w:t>
        </w:r>
        <w:r w:rsidRPr="004F0E7E">
          <w:rPr>
            <w:rFonts w:ascii="Consolas" w:eastAsia="Times New Roman" w:hAnsi="Consolas" w:cs="Courier New"/>
            <w:color w:val="555555"/>
            <w:sz w:val="21"/>
            <w:szCs w:val="21"/>
            <w:lang w:eastAsia="en-IN"/>
          </w:rPr>
          <w:t>Tutorial</w:t>
        </w:r>
        <w:r w:rsidRPr="004F0E7E">
          <w:rPr>
            <w:rFonts w:ascii="Verdana" w:eastAsia="Times New Roman" w:hAnsi="Verdana" w:cs="Times New Roman"/>
            <w:color w:val="6B6B6B"/>
            <w:sz w:val="21"/>
            <w:szCs w:val="21"/>
            <w:lang w:eastAsia="en-IN"/>
          </w:rPr>
          <w:t> class must be a top-level class and have a default constructor (no-argument).</w:t>
        </w:r>
      </w:ins>
    </w:p>
    <w:p w:rsidR="006018EB" w:rsidRPr="004F0E7E" w:rsidRDefault="006018EB" w:rsidP="006018EB">
      <w:pPr>
        <w:spacing w:before="300" w:after="150" w:line="240" w:lineRule="auto"/>
        <w:outlineLvl w:val="1"/>
        <w:rPr>
          <w:ins w:id="332" w:author="Unknown"/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IN"/>
        </w:rPr>
      </w:pPr>
      <w:ins w:id="333" w:author="Unknown">
        <w:r w:rsidRPr="004F0E7E">
          <w:rPr>
            <w:rFonts w:ascii="Times New Roman" w:eastAsia="Times New Roman" w:hAnsi="Times New Roman" w:cs="Times New Roman"/>
            <w:b/>
            <w:bCs/>
            <w:color w:val="333333"/>
            <w:sz w:val="36"/>
            <w:szCs w:val="36"/>
            <w:lang w:eastAsia="en-IN"/>
          </w:rPr>
          <w:t>Create Spring Rest APIs Controller</w:t>
        </w:r>
      </w:ins>
    </w:p>
    <w:p w:rsidR="006018EB" w:rsidRPr="004F0E7E" w:rsidRDefault="006018EB" w:rsidP="006018EB">
      <w:pPr>
        <w:spacing w:after="150" w:line="240" w:lineRule="auto"/>
        <w:rPr>
          <w:ins w:id="334" w:author="Unknown"/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ins w:id="335" w:author="Unknown">
        <w:r w:rsidRPr="004F0E7E">
          <w:rPr>
            <w:rFonts w:ascii="Verdana" w:eastAsia="Times New Roman" w:hAnsi="Verdana" w:cs="Times New Roman"/>
            <w:color w:val="6B6B6B"/>
            <w:sz w:val="21"/>
            <w:szCs w:val="21"/>
            <w:lang w:eastAsia="en-IN"/>
          </w:rPr>
          <w:t>Finally, we create a controller that provides APIs for creating, retrieving, updating, deleting and finding Tutorials.</w:t>
        </w:r>
      </w:ins>
    </w:p>
    <w:p w:rsidR="006018EB" w:rsidRPr="004F0E7E" w:rsidRDefault="006018EB" w:rsidP="006018EB">
      <w:pPr>
        <w:spacing w:after="150" w:line="240" w:lineRule="auto"/>
        <w:rPr>
          <w:ins w:id="336" w:author="Unknown"/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ins w:id="337" w:author="Unknown">
        <w:r w:rsidRPr="004F0E7E">
          <w:rPr>
            <w:rFonts w:ascii="Verdana" w:eastAsia="Times New Roman" w:hAnsi="Verdana" w:cs="Times New Roman"/>
            <w:i/>
            <w:iCs/>
            <w:color w:val="6B6B6B"/>
            <w:sz w:val="21"/>
            <w:szCs w:val="21"/>
            <w:lang w:eastAsia="en-IN"/>
          </w:rPr>
          <w:t>controller/TutorialController.java</w:t>
        </w:r>
      </w:ins>
    </w:p>
    <w:p w:rsidR="006018EB" w:rsidRPr="004F0E7E" w:rsidRDefault="006018EB" w:rsidP="00601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338" w:author="Unknown"/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ins w:id="339" w:author="Unknown">
        <w:r w:rsidRPr="004F0E7E">
          <w:rPr>
            <w:rFonts w:ascii="Consolas" w:eastAsia="Times New Roman" w:hAnsi="Consolas" w:cs="Courier New"/>
            <w:color w:val="0077AA"/>
            <w:sz w:val="21"/>
            <w:szCs w:val="21"/>
            <w:lang w:eastAsia="en-IN"/>
          </w:rPr>
          <w:t>package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com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.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>bezkoder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.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>spring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.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>jdbc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.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>mysql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.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>controller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;</w:t>
        </w:r>
      </w:ins>
    </w:p>
    <w:p w:rsidR="006018EB" w:rsidRPr="004F0E7E" w:rsidRDefault="006018EB" w:rsidP="00601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340" w:author="Unknown"/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ins w:id="341" w:author="Unknown">
        <w:r w:rsidRPr="004F0E7E">
          <w:rPr>
            <w:rFonts w:ascii="Consolas" w:eastAsia="Times New Roman" w:hAnsi="Consolas" w:cs="Courier New"/>
            <w:color w:val="0077AA"/>
            <w:sz w:val="21"/>
            <w:szCs w:val="21"/>
            <w:lang w:eastAsia="en-IN"/>
          </w:rPr>
          <w:t>import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java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.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>util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.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>ArrayList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;</w:t>
        </w:r>
      </w:ins>
    </w:p>
    <w:p w:rsidR="006018EB" w:rsidRPr="004F0E7E" w:rsidRDefault="006018EB" w:rsidP="00601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342" w:author="Unknown"/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ins w:id="343" w:author="Unknown">
        <w:r w:rsidRPr="004F0E7E">
          <w:rPr>
            <w:rFonts w:ascii="Consolas" w:eastAsia="Times New Roman" w:hAnsi="Consolas" w:cs="Courier New"/>
            <w:color w:val="0077AA"/>
            <w:sz w:val="21"/>
            <w:szCs w:val="21"/>
            <w:lang w:eastAsia="en-IN"/>
          </w:rPr>
          <w:t>import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java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.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>util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.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>List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;</w:t>
        </w:r>
      </w:ins>
    </w:p>
    <w:p w:rsidR="006018EB" w:rsidRPr="004F0E7E" w:rsidRDefault="006018EB" w:rsidP="00601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344" w:author="Unknown"/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ins w:id="345" w:author="Unknown">
        <w:r w:rsidRPr="004F0E7E">
          <w:rPr>
            <w:rFonts w:ascii="Consolas" w:eastAsia="Times New Roman" w:hAnsi="Consolas" w:cs="Courier New"/>
            <w:color w:val="0077AA"/>
            <w:sz w:val="21"/>
            <w:szCs w:val="21"/>
            <w:lang w:eastAsia="en-IN"/>
          </w:rPr>
          <w:t>import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org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.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>springframework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.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>beans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.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>factory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.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>annotation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.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>Autowired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;</w:t>
        </w:r>
      </w:ins>
    </w:p>
    <w:p w:rsidR="006018EB" w:rsidRPr="004F0E7E" w:rsidRDefault="006018EB" w:rsidP="00601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346" w:author="Unknown"/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ins w:id="347" w:author="Unknown">
        <w:r w:rsidRPr="004F0E7E">
          <w:rPr>
            <w:rFonts w:ascii="Consolas" w:eastAsia="Times New Roman" w:hAnsi="Consolas" w:cs="Courier New"/>
            <w:color w:val="0077AA"/>
            <w:sz w:val="21"/>
            <w:szCs w:val="21"/>
            <w:lang w:eastAsia="en-IN"/>
          </w:rPr>
          <w:t>import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org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.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>springframework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.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>http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.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>HttpStatus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;</w:t>
        </w:r>
      </w:ins>
    </w:p>
    <w:p w:rsidR="006018EB" w:rsidRPr="004F0E7E" w:rsidRDefault="006018EB" w:rsidP="00601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348" w:author="Unknown"/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ins w:id="349" w:author="Unknown">
        <w:r w:rsidRPr="004F0E7E">
          <w:rPr>
            <w:rFonts w:ascii="Consolas" w:eastAsia="Times New Roman" w:hAnsi="Consolas" w:cs="Courier New"/>
            <w:color w:val="0077AA"/>
            <w:sz w:val="21"/>
            <w:szCs w:val="21"/>
            <w:lang w:eastAsia="en-IN"/>
          </w:rPr>
          <w:t>import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org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.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>springframework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.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>http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.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>ResponseEntity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;</w:t>
        </w:r>
      </w:ins>
    </w:p>
    <w:p w:rsidR="006018EB" w:rsidRPr="004F0E7E" w:rsidRDefault="006018EB" w:rsidP="00601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350" w:author="Unknown"/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ins w:id="351" w:author="Unknown">
        <w:r w:rsidRPr="004F0E7E">
          <w:rPr>
            <w:rFonts w:ascii="Consolas" w:eastAsia="Times New Roman" w:hAnsi="Consolas" w:cs="Courier New"/>
            <w:color w:val="0077AA"/>
            <w:sz w:val="21"/>
            <w:szCs w:val="21"/>
            <w:lang w:eastAsia="en-IN"/>
          </w:rPr>
          <w:t>import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org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.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>springframework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.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>web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.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>bind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.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>annotation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.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>CrossOrigin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;</w:t>
        </w:r>
      </w:ins>
    </w:p>
    <w:p w:rsidR="006018EB" w:rsidRPr="004F0E7E" w:rsidRDefault="006018EB" w:rsidP="00601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352" w:author="Unknown"/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ins w:id="353" w:author="Unknown">
        <w:r w:rsidRPr="004F0E7E">
          <w:rPr>
            <w:rFonts w:ascii="Consolas" w:eastAsia="Times New Roman" w:hAnsi="Consolas" w:cs="Courier New"/>
            <w:color w:val="0077AA"/>
            <w:sz w:val="21"/>
            <w:szCs w:val="21"/>
            <w:lang w:eastAsia="en-IN"/>
          </w:rPr>
          <w:t>import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org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.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>springframework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.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>web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.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>bind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.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>annotation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.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>DeleteMapping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;</w:t>
        </w:r>
      </w:ins>
    </w:p>
    <w:p w:rsidR="006018EB" w:rsidRPr="004F0E7E" w:rsidRDefault="006018EB" w:rsidP="00601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354" w:author="Unknown"/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ins w:id="355" w:author="Unknown">
        <w:r w:rsidRPr="004F0E7E">
          <w:rPr>
            <w:rFonts w:ascii="Consolas" w:eastAsia="Times New Roman" w:hAnsi="Consolas" w:cs="Courier New"/>
            <w:color w:val="0077AA"/>
            <w:sz w:val="21"/>
            <w:szCs w:val="21"/>
            <w:lang w:eastAsia="en-IN"/>
          </w:rPr>
          <w:t>import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org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.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>springframework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.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>web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.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>bind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.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>annotation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.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>GetMapping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;</w:t>
        </w:r>
      </w:ins>
    </w:p>
    <w:p w:rsidR="006018EB" w:rsidRPr="004F0E7E" w:rsidRDefault="006018EB" w:rsidP="00601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356" w:author="Unknown"/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ins w:id="357" w:author="Unknown">
        <w:r w:rsidRPr="004F0E7E">
          <w:rPr>
            <w:rFonts w:ascii="Consolas" w:eastAsia="Times New Roman" w:hAnsi="Consolas" w:cs="Courier New"/>
            <w:color w:val="0077AA"/>
            <w:sz w:val="21"/>
            <w:szCs w:val="21"/>
            <w:lang w:eastAsia="en-IN"/>
          </w:rPr>
          <w:t>import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org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.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>springframework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.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>web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.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>bind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.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>annotation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.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>PathVariable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;</w:t>
        </w:r>
      </w:ins>
    </w:p>
    <w:p w:rsidR="006018EB" w:rsidRPr="004F0E7E" w:rsidRDefault="006018EB" w:rsidP="00601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358" w:author="Unknown"/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ins w:id="359" w:author="Unknown">
        <w:r w:rsidRPr="004F0E7E">
          <w:rPr>
            <w:rFonts w:ascii="Consolas" w:eastAsia="Times New Roman" w:hAnsi="Consolas" w:cs="Courier New"/>
            <w:color w:val="0077AA"/>
            <w:sz w:val="21"/>
            <w:szCs w:val="21"/>
            <w:lang w:eastAsia="en-IN"/>
          </w:rPr>
          <w:t>import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org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.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>springframework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.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>web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.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>bind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.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>annotation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.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>PostMapping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;</w:t>
        </w:r>
      </w:ins>
    </w:p>
    <w:p w:rsidR="006018EB" w:rsidRPr="004F0E7E" w:rsidRDefault="006018EB" w:rsidP="00601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360" w:author="Unknown"/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ins w:id="361" w:author="Unknown">
        <w:r w:rsidRPr="004F0E7E">
          <w:rPr>
            <w:rFonts w:ascii="Consolas" w:eastAsia="Times New Roman" w:hAnsi="Consolas" w:cs="Courier New"/>
            <w:color w:val="0077AA"/>
            <w:sz w:val="21"/>
            <w:szCs w:val="21"/>
            <w:lang w:eastAsia="en-IN"/>
          </w:rPr>
          <w:t>import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org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.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>springframework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.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>web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.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>bind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.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>annotation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.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>PutMapping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;</w:t>
        </w:r>
      </w:ins>
    </w:p>
    <w:p w:rsidR="006018EB" w:rsidRPr="004F0E7E" w:rsidRDefault="006018EB" w:rsidP="00601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362" w:author="Unknown"/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ins w:id="363" w:author="Unknown">
        <w:r w:rsidRPr="004F0E7E">
          <w:rPr>
            <w:rFonts w:ascii="Consolas" w:eastAsia="Times New Roman" w:hAnsi="Consolas" w:cs="Courier New"/>
            <w:color w:val="0077AA"/>
            <w:sz w:val="21"/>
            <w:szCs w:val="21"/>
            <w:lang w:eastAsia="en-IN"/>
          </w:rPr>
          <w:t>import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org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.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>springframework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.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>web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.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>bind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.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>annotation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.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>RequestBody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;</w:t>
        </w:r>
      </w:ins>
    </w:p>
    <w:p w:rsidR="006018EB" w:rsidRPr="004F0E7E" w:rsidRDefault="006018EB" w:rsidP="00601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364" w:author="Unknown"/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ins w:id="365" w:author="Unknown">
        <w:r w:rsidRPr="004F0E7E">
          <w:rPr>
            <w:rFonts w:ascii="Consolas" w:eastAsia="Times New Roman" w:hAnsi="Consolas" w:cs="Courier New"/>
            <w:color w:val="0077AA"/>
            <w:sz w:val="21"/>
            <w:szCs w:val="21"/>
            <w:lang w:eastAsia="en-IN"/>
          </w:rPr>
          <w:t>import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org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.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>springframework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.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>web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.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>bind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.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>annotation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.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>RequestMapping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;</w:t>
        </w:r>
      </w:ins>
    </w:p>
    <w:p w:rsidR="006018EB" w:rsidRPr="004F0E7E" w:rsidRDefault="006018EB" w:rsidP="00601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366" w:author="Unknown"/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ins w:id="367" w:author="Unknown">
        <w:r w:rsidRPr="004F0E7E">
          <w:rPr>
            <w:rFonts w:ascii="Consolas" w:eastAsia="Times New Roman" w:hAnsi="Consolas" w:cs="Courier New"/>
            <w:color w:val="0077AA"/>
            <w:sz w:val="21"/>
            <w:szCs w:val="21"/>
            <w:lang w:eastAsia="en-IN"/>
          </w:rPr>
          <w:t>import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org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.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>springframework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.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>web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.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>bind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.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>annotation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.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>RequestParam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;</w:t>
        </w:r>
      </w:ins>
    </w:p>
    <w:p w:rsidR="006018EB" w:rsidRPr="004F0E7E" w:rsidRDefault="006018EB" w:rsidP="00601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368" w:author="Unknown"/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ins w:id="369" w:author="Unknown">
        <w:r w:rsidRPr="004F0E7E">
          <w:rPr>
            <w:rFonts w:ascii="Consolas" w:eastAsia="Times New Roman" w:hAnsi="Consolas" w:cs="Courier New"/>
            <w:color w:val="0077AA"/>
            <w:sz w:val="21"/>
            <w:szCs w:val="21"/>
            <w:lang w:eastAsia="en-IN"/>
          </w:rPr>
          <w:t>import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org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.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>springframework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.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>web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.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>bind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.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>annotation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.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>RestController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;</w:t>
        </w:r>
      </w:ins>
    </w:p>
    <w:p w:rsidR="006018EB" w:rsidRPr="004F0E7E" w:rsidRDefault="006018EB" w:rsidP="00601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370" w:author="Unknown"/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ins w:id="371" w:author="Unknown">
        <w:r w:rsidRPr="004F0E7E">
          <w:rPr>
            <w:rFonts w:ascii="Consolas" w:eastAsia="Times New Roman" w:hAnsi="Consolas" w:cs="Courier New"/>
            <w:color w:val="0077AA"/>
            <w:sz w:val="21"/>
            <w:szCs w:val="21"/>
            <w:lang w:eastAsia="en-IN"/>
          </w:rPr>
          <w:t>import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com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.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>bezkoder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.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>spring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.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>jdbc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.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>mysql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.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>model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.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>Tutorial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;</w:t>
        </w:r>
      </w:ins>
    </w:p>
    <w:p w:rsidR="006018EB" w:rsidRPr="004F0E7E" w:rsidRDefault="006018EB" w:rsidP="00601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372" w:author="Unknown"/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ins w:id="373" w:author="Unknown">
        <w:r w:rsidRPr="004F0E7E">
          <w:rPr>
            <w:rFonts w:ascii="Consolas" w:eastAsia="Times New Roman" w:hAnsi="Consolas" w:cs="Courier New"/>
            <w:color w:val="0077AA"/>
            <w:sz w:val="21"/>
            <w:szCs w:val="21"/>
            <w:lang w:eastAsia="en-IN"/>
          </w:rPr>
          <w:t>import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com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.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>bezkoder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.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>spring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.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>jdbc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.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>mysql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.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>repository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.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>TutorialRepository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;</w:t>
        </w:r>
      </w:ins>
    </w:p>
    <w:p w:rsidR="006018EB" w:rsidRPr="004F0E7E" w:rsidRDefault="006018EB" w:rsidP="00601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374" w:author="Unknown"/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ins w:id="375" w:author="Unknown"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@CrossOrigin(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origins </w:t>
        </w:r>
        <w:r w:rsidRPr="004F0E7E">
          <w:rPr>
            <w:rFonts w:ascii="Consolas" w:eastAsia="Times New Roman" w:hAnsi="Consolas" w:cs="Courier New"/>
            <w:color w:val="9A6E3A"/>
            <w:sz w:val="21"/>
            <w:szCs w:val="21"/>
            <w:lang w:eastAsia="en-IN"/>
          </w:rPr>
          <w:t>=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</w:t>
        </w:r>
        <w:r w:rsidRPr="004F0E7E">
          <w:rPr>
            <w:rFonts w:ascii="Consolas" w:eastAsia="Times New Roman" w:hAnsi="Consolas" w:cs="Courier New"/>
            <w:color w:val="669900"/>
            <w:sz w:val="21"/>
            <w:szCs w:val="21"/>
            <w:lang w:eastAsia="en-IN"/>
          </w:rPr>
          <w:t>"http://localhost:8081"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)</w:t>
        </w:r>
      </w:ins>
    </w:p>
    <w:p w:rsidR="006018EB" w:rsidRPr="004F0E7E" w:rsidRDefault="006018EB" w:rsidP="00601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376" w:author="Unknown"/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ins w:id="377" w:author="Unknown"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lastRenderedPageBreak/>
          <w:t>@RestController</w:t>
        </w:r>
      </w:ins>
    </w:p>
    <w:p w:rsidR="006018EB" w:rsidRPr="004F0E7E" w:rsidRDefault="006018EB" w:rsidP="00601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378" w:author="Unknown"/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ins w:id="379" w:author="Unknown"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@RequestMapping(</w:t>
        </w:r>
        <w:r w:rsidRPr="004F0E7E">
          <w:rPr>
            <w:rFonts w:ascii="Consolas" w:eastAsia="Times New Roman" w:hAnsi="Consolas" w:cs="Courier New"/>
            <w:color w:val="669900"/>
            <w:sz w:val="21"/>
            <w:szCs w:val="21"/>
            <w:lang w:eastAsia="en-IN"/>
          </w:rPr>
          <w:t>"/api"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)</w:t>
        </w:r>
      </w:ins>
    </w:p>
    <w:p w:rsidR="006018EB" w:rsidRPr="004F0E7E" w:rsidRDefault="006018EB" w:rsidP="00601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380" w:author="Unknown"/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ins w:id="381" w:author="Unknown">
        <w:r w:rsidRPr="004F0E7E">
          <w:rPr>
            <w:rFonts w:ascii="Consolas" w:eastAsia="Times New Roman" w:hAnsi="Consolas" w:cs="Courier New"/>
            <w:color w:val="0077AA"/>
            <w:sz w:val="21"/>
            <w:szCs w:val="21"/>
            <w:lang w:eastAsia="en-IN"/>
          </w:rPr>
          <w:t>public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</w:t>
        </w:r>
        <w:r w:rsidRPr="004F0E7E">
          <w:rPr>
            <w:rFonts w:ascii="Consolas" w:eastAsia="Times New Roman" w:hAnsi="Consolas" w:cs="Courier New"/>
            <w:color w:val="0077AA"/>
            <w:sz w:val="21"/>
            <w:szCs w:val="21"/>
            <w:lang w:eastAsia="en-IN"/>
          </w:rPr>
          <w:t>class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TutorialController 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{</w:t>
        </w:r>
      </w:ins>
    </w:p>
    <w:p w:rsidR="006018EB" w:rsidRPr="004F0E7E" w:rsidRDefault="006018EB" w:rsidP="00601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382" w:author="Unknown"/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ins w:id="383" w:author="Unknown"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 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@Autowired</w:t>
        </w:r>
      </w:ins>
    </w:p>
    <w:p w:rsidR="006018EB" w:rsidRPr="004F0E7E" w:rsidRDefault="006018EB" w:rsidP="00601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384" w:author="Unknown"/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ins w:id="385" w:author="Unknown"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 TutorialRepository tutorialRepository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;</w:t>
        </w:r>
      </w:ins>
    </w:p>
    <w:p w:rsidR="006018EB" w:rsidRPr="004F0E7E" w:rsidRDefault="006018EB" w:rsidP="00601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386" w:author="Unknown"/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ins w:id="387" w:author="Unknown"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 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@GetMapping(</w:t>
        </w:r>
        <w:r w:rsidRPr="004F0E7E">
          <w:rPr>
            <w:rFonts w:ascii="Consolas" w:eastAsia="Times New Roman" w:hAnsi="Consolas" w:cs="Courier New"/>
            <w:color w:val="669900"/>
            <w:sz w:val="21"/>
            <w:szCs w:val="21"/>
            <w:lang w:eastAsia="en-IN"/>
          </w:rPr>
          <w:t>"/tutorials"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)</w:t>
        </w:r>
      </w:ins>
    </w:p>
    <w:p w:rsidR="006018EB" w:rsidRPr="004F0E7E" w:rsidRDefault="006018EB" w:rsidP="00601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388" w:author="Unknown"/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ins w:id="389" w:author="Unknown"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 </w:t>
        </w:r>
        <w:r w:rsidRPr="004F0E7E">
          <w:rPr>
            <w:rFonts w:ascii="Consolas" w:eastAsia="Times New Roman" w:hAnsi="Consolas" w:cs="Courier New"/>
            <w:color w:val="0077AA"/>
            <w:sz w:val="21"/>
            <w:szCs w:val="21"/>
            <w:lang w:eastAsia="en-IN"/>
          </w:rPr>
          <w:t>public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ResponseEntity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&lt;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>List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&lt;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>Tutorial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&gt;&gt;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</w:t>
        </w:r>
        <w:r w:rsidRPr="004F0E7E">
          <w:rPr>
            <w:rFonts w:ascii="Consolas" w:eastAsia="Times New Roman" w:hAnsi="Consolas" w:cs="Courier New"/>
            <w:color w:val="DD4A68"/>
            <w:sz w:val="21"/>
            <w:szCs w:val="21"/>
            <w:lang w:eastAsia="en-IN"/>
          </w:rPr>
          <w:t>getAllTutorials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(@RequestParam(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required </w:t>
        </w:r>
        <w:r w:rsidRPr="004F0E7E">
          <w:rPr>
            <w:rFonts w:ascii="Consolas" w:eastAsia="Times New Roman" w:hAnsi="Consolas" w:cs="Courier New"/>
            <w:color w:val="9A6E3A"/>
            <w:sz w:val="21"/>
            <w:szCs w:val="21"/>
            <w:lang w:eastAsia="en-IN"/>
          </w:rPr>
          <w:t>=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</w:t>
        </w:r>
        <w:r w:rsidRPr="004F0E7E">
          <w:rPr>
            <w:rFonts w:ascii="Consolas" w:eastAsia="Times New Roman" w:hAnsi="Consolas" w:cs="Courier New"/>
            <w:color w:val="990055"/>
            <w:sz w:val="21"/>
            <w:szCs w:val="21"/>
            <w:lang w:eastAsia="en-IN"/>
          </w:rPr>
          <w:t>false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)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String title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)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{</w:t>
        </w:r>
      </w:ins>
    </w:p>
    <w:p w:rsidR="006018EB" w:rsidRPr="004F0E7E" w:rsidRDefault="006018EB" w:rsidP="00601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390" w:author="Unknown"/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ins w:id="391" w:author="Unknown"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   </w:t>
        </w:r>
        <w:r w:rsidRPr="004F0E7E">
          <w:rPr>
            <w:rFonts w:ascii="Consolas" w:eastAsia="Times New Roman" w:hAnsi="Consolas" w:cs="Courier New"/>
            <w:color w:val="0077AA"/>
            <w:sz w:val="21"/>
            <w:szCs w:val="21"/>
            <w:lang w:eastAsia="en-IN"/>
          </w:rPr>
          <w:t>try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{</w:t>
        </w:r>
      </w:ins>
    </w:p>
    <w:p w:rsidR="006018EB" w:rsidRPr="004F0E7E" w:rsidRDefault="006018EB" w:rsidP="00601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392" w:author="Unknown"/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ins w:id="393" w:author="Unknown"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     List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&lt;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>Tutorial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&gt;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tutorials </w:t>
        </w:r>
        <w:r w:rsidRPr="004F0E7E">
          <w:rPr>
            <w:rFonts w:ascii="Consolas" w:eastAsia="Times New Roman" w:hAnsi="Consolas" w:cs="Courier New"/>
            <w:color w:val="9A6E3A"/>
            <w:sz w:val="21"/>
            <w:szCs w:val="21"/>
            <w:lang w:eastAsia="en-IN"/>
          </w:rPr>
          <w:t>=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</w:t>
        </w:r>
        <w:r w:rsidRPr="004F0E7E">
          <w:rPr>
            <w:rFonts w:ascii="Consolas" w:eastAsia="Times New Roman" w:hAnsi="Consolas" w:cs="Courier New"/>
            <w:color w:val="0077AA"/>
            <w:sz w:val="21"/>
            <w:szCs w:val="21"/>
            <w:lang w:eastAsia="en-IN"/>
          </w:rPr>
          <w:t>new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ArrayList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&lt;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>Tutorial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&gt;();</w:t>
        </w:r>
      </w:ins>
    </w:p>
    <w:p w:rsidR="006018EB" w:rsidRPr="004F0E7E" w:rsidRDefault="006018EB" w:rsidP="00601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394" w:author="Unknown"/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ins w:id="395" w:author="Unknown"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     </w:t>
        </w:r>
        <w:r w:rsidRPr="004F0E7E">
          <w:rPr>
            <w:rFonts w:ascii="Consolas" w:eastAsia="Times New Roman" w:hAnsi="Consolas" w:cs="Courier New"/>
            <w:color w:val="0077AA"/>
            <w:sz w:val="21"/>
            <w:szCs w:val="21"/>
            <w:lang w:eastAsia="en-IN"/>
          </w:rPr>
          <w:t>if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(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title </w:t>
        </w:r>
        <w:r w:rsidRPr="004F0E7E">
          <w:rPr>
            <w:rFonts w:ascii="Consolas" w:eastAsia="Times New Roman" w:hAnsi="Consolas" w:cs="Courier New"/>
            <w:color w:val="9A6E3A"/>
            <w:sz w:val="21"/>
            <w:szCs w:val="21"/>
            <w:lang w:eastAsia="en-IN"/>
          </w:rPr>
          <w:t>==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</w:t>
        </w:r>
        <w:r w:rsidRPr="004F0E7E">
          <w:rPr>
            <w:rFonts w:ascii="Consolas" w:eastAsia="Times New Roman" w:hAnsi="Consolas" w:cs="Courier New"/>
            <w:color w:val="0077AA"/>
            <w:sz w:val="21"/>
            <w:szCs w:val="21"/>
            <w:lang w:eastAsia="en-IN"/>
          </w:rPr>
          <w:t>null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)</w:t>
        </w:r>
      </w:ins>
    </w:p>
    <w:p w:rsidR="006018EB" w:rsidRPr="004F0E7E" w:rsidRDefault="006018EB" w:rsidP="00601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396" w:author="Unknown"/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ins w:id="397" w:author="Unknown"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       tutorialRepository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.</w:t>
        </w:r>
        <w:r w:rsidRPr="004F0E7E">
          <w:rPr>
            <w:rFonts w:ascii="Consolas" w:eastAsia="Times New Roman" w:hAnsi="Consolas" w:cs="Courier New"/>
            <w:color w:val="DD4A68"/>
            <w:sz w:val="21"/>
            <w:szCs w:val="21"/>
            <w:lang w:eastAsia="en-IN"/>
          </w:rPr>
          <w:t>findAll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().</w:t>
        </w:r>
        <w:r w:rsidRPr="004F0E7E">
          <w:rPr>
            <w:rFonts w:ascii="Consolas" w:eastAsia="Times New Roman" w:hAnsi="Consolas" w:cs="Courier New"/>
            <w:color w:val="DD4A68"/>
            <w:sz w:val="21"/>
            <w:szCs w:val="21"/>
            <w:lang w:eastAsia="en-IN"/>
          </w:rPr>
          <w:t>forEach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(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>tutorials</w:t>
        </w:r>
        <w:r w:rsidRPr="004F0E7E">
          <w:rPr>
            <w:rFonts w:ascii="Consolas" w:eastAsia="Times New Roman" w:hAnsi="Consolas" w:cs="Courier New"/>
            <w:color w:val="9A6E3A"/>
            <w:sz w:val="21"/>
            <w:szCs w:val="21"/>
            <w:lang w:eastAsia="en-IN"/>
          </w:rPr>
          <w:t>::</w:t>
        </w:r>
        <w:r w:rsidRPr="004F0E7E">
          <w:rPr>
            <w:rFonts w:ascii="Consolas" w:eastAsia="Times New Roman" w:hAnsi="Consolas" w:cs="Courier New"/>
            <w:color w:val="DD4A68"/>
            <w:sz w:val="21"/>
            <w:szCs w:val="21"/>
            <w:lang w:eastAsia="en-IN"/>
          </w:rPr>
          <w:t>add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);</w:t>
        </w:r>
      </w:ins>
    </w:p>
    <w:p w:rsidR="006018EB" w:rsidRPr="004F0E7E" w:rsidRDefault="006018EB" w:rsidP="00601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398" w:author="Unknown"/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ins w:id="399" w:author="Unknown"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     </w:t>
        </w:r>
        <w:r w:rsidRPr="004F0E7E">
          <w:rPr>
            <w:rFonts w:ascii="Consolas" w:eastAsia="Times New Roman" w:hAnsi="Consolas" w:cs="Courier New"/>
            <w:color w:val="0077AA"/>
            <w:sz w:val="21"/>
            <w:szCs w:val="21"/>
            <w:lang w:eastAsia="en-IN"/>
          </w:rPr>
          <w:t>else</w:t>
        </w:r>
      </w:ins>
    </w:p>
    <w:p w:rsidR="006018EB" w:rsidRPr="004F0E7E" w:rsidRDefault="006018EB" w:rsidP="00601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400" w:author="Unknown"/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ins w:id="401" w:author="Unknown"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       tutorialRepository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.</w:t>
        </w:r>
        <w:r w:rsidRPr="004F0E7E">
          <w:rPr>
            <w:rFonts w:ascii="Consolas" w:eastAsia="Times New Roman" w:hAnsi="Consolas" w:cs="Courier New"/>
            <w:color w:val="DD4A68"/>
            <w:sz w:val="21"/>
            <w:szCs w:val="21"/>
            <w:lang w:eastAsia="en-IN"/>
          </w:rPr>
          <w:t>findByTitleContaining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(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>title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).</w:t>
        </w:r>
        <w:r w:rsidRPr="004F0E7E">
          <w:rPr>
            <w:rFonts w:ascii="Consolas" w:eastAsia="Times New Roman" w:hAnsi="Consolas" w:cs="Courier New"/>
            <w:color w:val="DD4A68"/>
            <w:sz w:val="21"/>
            <w:szCs w:val="21"/>
            <w:lang w:eastAsia="en-IN"/>
          </w:rPr>
          <w:t>forEach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(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>tutorials</w:t>
        </w:r>
        <w:r w:rsidRPr="004F0E7E">
          <w:rPr>
            <w:rFonts w:ascii="Consolas" w:eastAsia="Times New Roman" w:hAnsi="Consolas" w:cs="Courier New"/>
            <w:color w:val="9A6E3A"/>
            <w:sz w:val="21"/>
            <w:szCs w:val="21"/>
            <w:lang w:eastAsia="en-IN"/>
          </w:rPr>
          <w:t>::</w:t>
        </w:r>
        <w:r w:rsidRPr="004F0E7E">
          <w:rPr>
            <w:rFonts w:ascii="Consolas" w:eastAsia="Times New Roman" w:hAnsi="Consolas" w:cs="Courier New"/>
            <w:color w:val="DD4A68"/>
            <w:sz w:val="21"/>
            <w:szCs w:val="21"/>
            <w:lang w:eastAsia="en-IN"/>
          </w:rPr>
          <w:t>add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);</w:t>
        </w:r>
      </w:ins>
    </w:p>
    <w:p w:rsidR="006018EB" w:rsidRPr="004F0E7E" w:rsidRDefault="006018EB" w:rsidP="00601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402" w:author="Unknown"/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ins w:id="403" w:author="Unknown"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     </w:t>
        </w:r>
        <w:r w:rsidRPr="004F0E7E">
          <w:rPr>
            <w:rFonts w:ascii="Consolas" w:eastAsia="Times New Roman" w:hAnsi="Consolas" w:cs="Courier New"/>
            <w:color w:val="0077AA"/>
            <w:sz w:val="21"/>
            <w:szCs w:val="21"/>
            <w:lang w:eastAsia="en-IN"/>
          </w:rPr>
          <w:t>if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(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>tutorials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.</w:t>
        </w:r>
        <w:r w:rsidRPr="004F0E7E">
          <w:rPr>
            <w:rFonts w:ascii="Consolas" w:eastAsia="Times New Roman" w:hAnsi="Consolas" w:cs="Courier New"/>
            <w:color w:val="DD4A68"/>
            <w:sz w:val="21"/>
            <w:szCs w:val="21"/>
            <w:lang w:eastAsia="en-IN"/>
          </w:rPr>
          <w:t>isEmpty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())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{</w:t>
        </w:r>
      </w:ins>
    </w:p>
    <w:p w:rsidR="006018EB" w:rsidRPr="004F0E7E" w:rsidRDefault="006018EB" w:rsidP="00601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404" w:author="Unknown"/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ins w:id="405" w:author="Unknown"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       </w:t>
        </w:r>
        <w:r w:rsidRPr="004F0E7E">
          <w:rPr>
            <w:rFonts w:ascii="Consolas" w:eastAsia="Times New Roman" w:hAnsi="Consolas" w:cs="Courier New"/>
            <w:color w:val="0077AA"/>
            <w:sz w:val="21"/>
            <w:szCs w:val="21"/>
            <w:lang w:eastAsia="en-IN"/>
          </w:rPr>
          <w:t>return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</w:t>
        </w:r>
        <w:r w:rsidRPr="004F0E7E">
          <w:rPr>
            <w:rFonts w:ascii="Consolas" w:eastAsia="Times New Roman" w:hAnsi="Consolas" w:cs="Courier New"/>
            <w:color w:val="0077AA"/>
            <w:sz w:val="21"/>
            <w:szCs w:val="21"/>
            <w:lang w:eastAsia="en-IN"/>
          </w:rPr>
          <w:t>new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ResponseEntity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&lt;&gt;(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>HttpStatus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.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>NO_CONTENT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);</w:t>
        </w:r>
      </w:ins>
    </w:p>
    <w:p w:rsidR="006018EB" w:rsidRPr="004F0E7E" w:rsidRDefault="006018EB" w:rsidP="00601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406" w:author="Unknown"/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ins w:id="407" w:author="Unknown"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     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}</w:t>
        </w:r>
      </w:ins>
    </w:p>
    <w:p w:rsidR="006018EB" w:rsidRPr="004F0E7E" w:rsidRDefault="006018EB" w:rsidP="00601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408" w:author="Unknown"/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ins w:id="409" w:author="Unknown"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     </w:t>
        </w:r>
        <w:r w:rsidRPr="004F0E7E">
          <w:rPr>
            <w:rFonts w:ascii="Consolas" w:eastAsia="Times New Roman" w:hAnsi="Consolas" w:cs="Courier New"/>
            <w:color w:val="0077AA"/>
            <w:sz w:val="21"/>
            <w:szCs w:val="21"/>
            <w:lang w:eastAsia="en-IN"/>
          </w:rPr>
          <w:t>return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</w:t>
        </w:r>
        <w:r w:rsidRPr="004F0E7E">
          <w:rPr>
            <w:rFonts w:ascii="Consolas" w:eastAsia="Times New Roman" w:hAnsi="Consolas" w:cs="Courier New"/>
            <w:color w:val="0077AA"/>
            <w:sz w:val="21"/>
            <w:szCs w:val="21"/>
            <w:lang w:eastAsia="en-IN"/>
          </w:rPr>
          <w:t>new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ResponseEntity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&lt;&gt;(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>tutorials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,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HttpStatus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.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>OK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);</w:t>
        </w:r>
      </w:ins>
    </w:p>
    <w:p w:rsidR="006018EB" w:rsidRPr="004F0E7E" w:rsidRDefault="006018EB" w:rsidP="00601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410" w:author="Unknown"/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ins w:id="411" w:author="Unknown"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   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}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</w:t>
        </w:r>
        <w:r w:rsidRPr="004F0E7E">
          <w:rPr>
            <w:rFonts w:ascii="Consolas" w:eastAsia="Times New Roman" w:hAnsi="Consolas" w:cs="Courier New"/>
            <w:color w:val="0077AA"/>
            <w:sz w:val="21"/>
            <w:szCs w:val="21"/>
            <w:lang w:eastAsia="en-IN"/>
          </w:rPr>
          <w:t>catch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(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>Exception e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)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{</w:t>
        </w:r>
      </w:ins>
    </w:p>
    <w:p w:rsidR="006018EB" w:rsidRPr="004F0E7E" w:rsidRDefault="006018EB" w:rsidP="00601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412" w:author="Unknown"/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ins w:id="413" w:author="Unknown"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     </w:t>
        </w:r>
        <w:r w:rsidRPr="004F0E7E">
          <w:rPr>
            <w:rFonts w:ascii="Consolas" w:eastAsia="Times New Roman" w:hAnsi="Consolas" w:cs="Courier New"/>
            <w:color w:val="0077AA"/>
            <w:sz w:val="21"/>
            <w:szCs w:val="21"/>
            <w:lang w:eastAsia="en-IN"/>
          </w:rPr>
          <w:t>return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</w:t>
        </w:r>
        <w:r w:rsidRPr="004F0E7E">
          <w:rPr>
            <w:rFonts w:ascii="Consolas" w:eastAsia="Times New Roman" w:hAnsi="Consolas" w:cs="Courier New"/>
            <w:color w:val="0077AA"/>
            <w:sz w:val="21"/>
            <w:szCs w:val="21"/>
            <w:lang w:eastAsia="en-IN"/>
          </w:rPr>
          <w:t>new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ResponseEntity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&lt;&gt;(</w:t>
        </w:r>
        <w:r w:rsidRPr="004F0E7E">
          <w:rPr>
            <w:rFonts w:ascii="Consolas" w:eastAsia="Times New Roman" w:hAnsi="Consolas" w:cs="Courier New"/>
            <w:color w:val="0077AA"/>
            <w:sz w:val="21"/>
            <w:szCs w:val="21"/>
            <w:lang w:eastAsia="en-IN"/>
          </w:rPr>
          <w:t>null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,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HttpStatus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.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>INTERNAL_SERVER_ERROR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);</w:t>
        </w:r>
      </w:ins>
    </w:p>
    <w:p w:rsidR="006018EB" w:rsidRPr="004F0E7E" w:rsidRDefault="006018EB" w:rsidP="00601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414" w:author="Unknown"/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ins w:id="415" w:author="Unknown"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   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}</w:t>
        </w:r>
      </w:ins>
    </w:p>
    <w:p w:rsidR="006018EB" w:rsidRPr="004F0E7E" w:rsidRDefault="006018EB" w:rsidP="00601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416" w:author="Unknown"/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ins w:id="417" w:author="Unknown"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 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}</w:t>
        </w:r>
      </w:ins>
    </w:p>
    <w:p w:rsidR="006018EB" w:rsidRPr="004F0E7E" w:rsidRDefault="006018EB" w:rsidP="00601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418" w:author="Unknown"/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ins w:id="419" w:author="Unknown"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 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@GetMapping(</w:t>
        </w:r>
        <w:r w:rsidRPr="004F0E7E">
          <w:rPr>
            <w:rFonts w:ascii="Consolas" w:eastAsia="Times New Roman" w:hAnsi="Consolas" w:cs="Courier New"/>
            <w:color w:val="669900"/>
            <w:sz w:val="21"/>
            <w:szCs w:val="21"/>
            <w:lang w:eastAsia="en-IN"/>
          </w:rPr>
          <w:t>"/tutorials/{id}"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)</w:t>
        </w:r>
      </w:ins>
    </w:p>
    <w:p w:rsidR="006018EB" w:rsidRPr="004F0E7E" w:rsidRDefault="006018EB" w:rsidP="00601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420" w:author="Unknown"/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ins w:id="421" w:author="Unknown"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 </w:t>
        </w:r>
        <w:r w:rsidRPr="004F0E7E">
          <w:rPr>
            <w:rFonts w:ascii="Consolas" w:eastAsia="Times New Roman" w:hAnsi="Consolas" w:cs="Courier New"/>
            <w:color w:val="0077AA"/>
            <w:sz w:val="21"/>
            <w:szCs w:val="21"/>
            <w:lang w:eastAsia="en-IN"/>
          </w:rPr>
          <w:t>public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ResponseEntity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&lt;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>Tutorial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&gt;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</w:t>
        </w:r>
        <w:r w:rsidRPr="004F0E7E">
          <w:rPr>
            <w:rFonts w:ascii="Consolas" w:eastAsia="Times New Roman" w:hAnsi="Consolas" w:cs="Courier New"/>
            <w:color w:val="DD4A68"/>
            <w:sz w:val="21"/>
            <w:szCs w:val="21"/>
            <w:lang w:eastAsia="en-IN"/>
          </w:rPr>
          <w:t>getTutorialById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(@PathVariable(</w:t>
        </w:r>
        <w:r w:rsidRPr="004F0E7E">
          <w:rPr>
            <w:rFonts w:ascii="Consolas" w:eastAsia="Times New Roman" w:hAnsi="Consolas" w:cs="Courier New"/>
            <w:color w:val="669900"/>
            <w:sz w:val="21"/>
            <w:szCs w:val="21"/>
            <w:lang w:eastAsia="en-IN"/>
          </w:rPr>
          <w:t>"id"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)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</w:t>
        </w:r>
        <w:r w:rsidRPr="004F0E7E">
          <w:rPr>
            <w:rFonts w:ascii="Consolas" w:eastAsia="Times New Roman" w:hAnsi="Consolas" w:cs="Courier New"/>
            <w:color w:val="0077AA"/>
            <w:sz w:val="21"/>
            <w:szCs w:val="21"/>
            <w:lang w:eastAsia="en-IN"/>
          </w:rPr>
          <w:t>long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id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)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{</w:t>
        </w:r>
      </w:ins>
    </w:p>
    <w:p w:rsidR="006018EB" w:rsidRPr="004F0E7E" w:rsidRDefault="006018EB" w:rsidP="00601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422" w:author="Unknown"/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ins w:id="423" w:author="Unknown"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   Tutorial tutorial </w:t>
        </w:r>
        <w:r w:rsidRPr="004F0E7E">
          <w:rPr>
            <w:rFonts w:ascii="Consolas" w:eastAsia="Times New Roman" w:hAnsi="Consolas" w:cs="Courier New"/>
            <w:color w:val="9A6E3A"/>
            <w:sz w:val="21"/>
            <w:szCs w:val="21"/>
            <w:lang w:eastAsia="en-IN"/>
          </w:rPr>
          <w:t>=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tutorialRepository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.</w:t>
        </w:r>
        <w:r w:rsidRPr="004F0E7E">
          <w:rPr>
            <w:rFonts w:ascii="Consolas" w:eastAsia="Times New Roman" w:hAnsi="Consolas" w:cs="Courier New"/>
            <w:color w:val="DD4A68"/>
            <w:sz w:val="21"/>
            <w:szCs w:val="21"/>
            <w:lang w:eastAsia="en-IN"/>
          </w:rPr>
          <w:t>findById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(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>id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);</w:t>
        </w:r>
      </w:ins>
    </w:p>
    <w:p w:rsidR="006018EB" w:rsidRPr="004F0E7E" w:rsidRDefault="006018EB" w:rsidP="00601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424" w:author="Unknown"/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ins w:id="425" w:author="Unknown"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   </w:t>
        </w:r>
        <w:r w:rsidRPr="004F0E7E">
          <w:rPr>
            <w:rFonts w:ascii="Consolas" w:eastAsia="Times New Roman" w:hAnsi="Consolas" w:cs="Courier New"/>
            <w:color w:val="0077AA"/>
            <w:sz w:val="21"/>
            <w:szCs w:val="21"/>
            <w:lang w:eastAsia="en-IN"/>
          </w:rPr>
          <w:t>if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(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tutorial </w:t>
        </w:r>
        <w:r w:rsidRPr="004F0E7E">
          <w:rPr>
            <w:rFonts w:ascii="Consolas" w:eastAsia="Times New Roman" w:hAnsi="Consolas" w:cs="Courier New"/>
            <w:color w:val="9A6E3A"/>
            <w:sz w:val="21"/>
            <w:szCs w:val="21"/>
            <w:lang w:eastAsia="en-IN"/>
          </w:rPr>
          <w:t>!=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</w:t>
        </w:r>
        <w:r w:rsidRPr="004F0E7E">
          <w:rPr>
            <w:rFonts w:ascii="Consolas" w:eastAsia="Times New Roman" w:hAnsi="Consolas" w:cs="Courier New"/>
            <w:color w:val="0077AA"/>
            <w:sz w:val="21"/>
            <w:szCs w:val="21"/>
            <w:lang w:eastAsia="en-IN"/>
          </w:rPr>
          <w:t>null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)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{</w:t>
        </w:r>
      </w:ins>
    </w:p>
    <w:p w:rsidR="006018EB" w:rsidRPr="004F0E7E" w:rsidRDefault="006018EB" w:rsidP="00601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426" w:author="Unknown"/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ins w:id="427" w:author="Unknown"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     </w:t>
        </w:r>
        <w:r w:rsidRPr="004F0E7E">
          <w:rPr>
            <w:rFonts w:ascii="Consolas" w:eastAsia="Times New Roman" w:hAnsi="Consolas" w:cs="Courier New"/>
            <w:color w:val="0077AA"/>
            <w:sz w:val="21"/>
            <w:szCs w:val="21"/>
            <w:lang w:eastAsia="en-IN"/>
          </w:rPr>
          <w:t>return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</w:t>
        </w:r>
        <w:r w:rsidRPr="004F0E7E">
          <w:rPr>
            <w:rFonts w:ascii="Consolas" w:eastAsia="Times New Roman" w:hAnsi="Consolas" w:cs="Courier New"/>
            <w:color w:val="0077AA"/>
            <w:sz w:val="21"/>
            <w:szCs w:val="21"/>
            <w:lang w:eastAsia="en-IN"/>
          </w:rPr>
          <w:t>new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ResponseEntity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&lt;&gt;(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>tutorial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,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HttpStatus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.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>OK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);</w:t>
        </w:r>
      </w:ins>
    </w:p>
    <w:p w:rsidR="006018EB" w:rsidRPr="004F0E7E" w:rsidRDefault="006018EB" w:rsidP="00601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428" w:author="Unknown"/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ins w:id="429" w:author="Unknown"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   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}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</w:t>
        </w:r>
        <w:r w:rsidRPr="004F0E7E">
          <w:rPr>
            <w:rFonts w:ascii="Consolas" w:eastAsia="Times New Roman" w:hAnsi="Consolas" w:cs="Courier New"/>
            <w:color w:val="0077AA"/>
            <w:sz w:val="21"/>
            <w:szCs w:val="21"/>
            <w:lang w:eastAsia="en-IN"/>
          </w:rPr>
          <w:t>else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{</w:t>
        </w:r>
      </w:ins>
    </w:p>
    <w:p w:rsidR="006018EB" w:rsidRPr="004F0E7E" w:rsidRDefault="006018EB" w:rsidP="00601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430" w:author="Unknown"/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ins w:id="431" w:author="Unknown"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     </w:t>
        </w:r>
        <w:r w:rsidRPr="004F0E7E">
          <w:rPr>
            <w:rFonts w:ascii="Consolas" w:eastAsia="Times New Roman" w:hAnsi="Consolas" w:cs="Courier New"/>
            <w:color w:val="0077AA"/>
            <w:sz w:val="21"/>
            <w:szCs w:val="21"/>
            <w:lang w:eastAsia="en-IN"/>
          </w:rPr>
          <w:t>return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</w:t>
        </w:r>
        <w:r w:rsidRPr="004F0E7E">
          <w:rPr>
            <w:rFonts w:ascii="Consolas" w:eastAsia="Times New Roman" w:hAnsi="Consolas" w:cs="Courier New"/>
            <w:color w:val="0077AA"/>
            <w:sz w:val="21"/>
            <w:szCs w:val="21"/>
            <w:lang w:eastAsia="en-IN"/>
          </w:rPr>
          <w:t>new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ResponseEntity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&lt;&gt;(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>HttpStatus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.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>NOT_FOUND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);</w:t>
        </w:r>
      </w:ins>
    </w:p>
    <w:p w:rsidR="006018EB" w:rsidRPr="004F0E7E" w:rsidRDefault="006018EB" w:rsidP="00601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432" w:author="Unknown"/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ins w:id="433" w:author="Unknown"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   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}</w:t>
        </w:r>
      </w:ins>
    </w:p>
    <w:p w:rsidR="006018EB" w:rsidRPr="004F0E7E" w:rsidRDefault="006018EB" w:rsidP="00601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434" w:author="Unknown"/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ins w:id="435" w:author="Unknown"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 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}</w:t>
        </w:r>
      </w:ins>
    </w:p>
    <w:p w:rsidR="006018EB" w:rsidRPr="004F0E7E" w:rsidRDefault="006018EB" w:rsidP="00601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436" w:author="Unknown"/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ins w:id="437" w:author="Unknown"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 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@PostMapping(</w:t>
        </w:r>
        <w:r w:rsidRPr="004F0E7E">
          <w:rPr>
            <w:rFonts w:ascii="Consolas" w:eastAsia="Times New Roman" w:hAnsi="Consolas" w:cs="Courier New"/>
            <w:color w:val="669900"/>
            <w:sz w:val="21"/>
            <w:szCs w:val="21"/>
            <w:lang w:eastAsia="en-IN"/>
          </w:rPr>
          <w:t>"/tutorials"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)</w:t>
        </w:r>
      </w:ins>
    </w:p>
    <w:p w:rsidR="006018EB" w:rsidRPr="004F0E7E" w:rsidRDefault="006018EB" w:rsidP="00601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438" w:author="Unknown"/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ins w:id="439" w:author="Unknown"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 </w:t>
        </w:r>
        <w:r w:rsidRPr="004F0E7E">
          <w:rPr>
            <w:rFonts w:ascii="Consolas" w:eastAsia="Times New Roman" w:hAnsi="Consolas" w:cs="Courier New"/>
            <w:color w:val="0077AA"/>
            <w:sz w:val="21"/>
            <w:szCs w:val="21"/>
            <w:lang w:eastAsia="en-IN"/>
          </w:rPr>
          <w:t>public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ResponseEntity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&lt;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>String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&gt;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</w:t>
        </w:r>
        <w:r w:rsidRPr="004F0E7E">
          <w:rPr>
            <w:rFonts w:ascii="Consolas" w:eastAsia="Times New Roman" w:hAnsi="Consolas" w:cs="Courier New"/>
            <w:color w:val="DD4A68"/>
            <w:sz w:val="21"/>
            <w:szCs w:val="21"/>
            <w:lang w:eastAsia="en-IN"/>
          </w:rPr>
          <w:t>createTutorial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(@RequestBody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Tutorial tutorial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)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{</w:t>
        </w:r>
      </w:ins>
    </w:p>
    <w:p w:rsidR="006018EB" w:rsidRPr="004F0E7E" w:rsidRDefault="006018EB" w:rsidP="00601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440" w:author="Unknown"/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ins w:id="441" w:author="Unknown"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   </w:t>
        </w:r>
        <w:r w:rsidRPr="004F0E7E">
          <w:rPr>
            <w:rFonts w:ascii="Consolas" w:eastAsia="Times New Roman" w:hAnsi="Consolas" w:cs="Courier New"/>
            <w:color w:val="0077AA"/>
            <w:sz w:val="21"/>
            <w:szCs w:val="21"/>
            <w:lang w:eastAsia="en-IN"/>
          </w:rPr>
          <w:t>try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{</w:t>
        </w:r>
      </w:ins>
    </w:p>
    <w:p w:rsidR="006018EB" w:rsidRPr="004F0E7E" w:rsidRDefault="006018EB" w:rsidP="00601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442" w:author="Unknown"/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ins w:id="443" w:author="Unknown"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     tutorialRepository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.</w:t>
        </w:r>
        <w:r w:rsidRPr="004F0E7E">
          <w:rPr>
            <w:rFonts w:ascii="Consolas" w:eastAsia="Times New Roman" w:hAnsi="Consolas" w:cs="Courier New"/>
            <w:color w:val="DD4A68"/>
            <w:sz w:val="21"/>
            <w:szCs w:val="21"/>
            <w:lang w:eastAsia="en-IN"/>
          </w:rPr>
          <w:t>save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(</w:t>
        </w:r>
        <w:r w:rsidRPr="004F0E7E">
          <w:rPr>
            <w:rFonts w:ascii="Consolas" w:eastAsia="Times New Roman" w:hAnsi="Consolas" w:cs="Courier New"/>
            <w:color w:val="0077AA"/>
            <w:sz w:val="21"/>
            <w:szCs w:val="21"/>
            <w:lang w:eastAsia="en-IN"/>
          </w:rPr>
          <w:t>new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Tutorial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(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>tutorial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.</w:t>
        </w:r>
        <w:r w:rsidRPr="004F0E7E">
          <w:rPr>
            <w:rFonts w:ascii="Consolas" w:eastAsia="Times New Roman" w:hAnsi="Consolas" w:cs="Courier New"/>
            <w:color w:val="DD4A68"/>
            <w:sz w:val="21"/>
            <w:szCs w:val="21"/>
            <w:lang w:eastAsia="en-IN"/>
          </w:rPr>
          <w:t>getTitle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(),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tutorial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.</w:t>
        </w:r>
        <w:r w:rsidRPr="004F0E7E">
          <w:rPr>
            <w:rFonts w:ascii="Consolas" w:eastAsia="Times New Roman" w:hAnsi="Consolas" w:cs="Courier New"/>
            <w:color w:val="DD4A68"/>
            <w:sz w:val="21"/>
            <w:szCs w:val="21"/>
            <w:lang w:eastAsia="en-IN"/>
          </w:rPr>
          <w:t>getDescription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(),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</w:t>
        </w:r>
        <w:r w:rsidRPr="004F0E7E">
          <w:rPr>
            <w:rFonts w:ascii="Consolas" w:eastAsia="Times New Roman" w:hAnsi="Consolas" w:cs="Courier New"/>
            <w:color w:val="990055"/>
            <w:sz w:val="21"/>
            <w:szCs w:val="21"/>
            <w:lang w:eastAsia="en-IN"/>
          </w:rPr>
          <w:t>false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));</w:t>
        </w:r>
      </w:ins>
    </w:p>
    <w:p w:rsidR="006018EB" w:rsidRPr="004F0E7E" w:rsidRDefault="006018EB" w:rsidP="00601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444" w:author="Unknown"/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ins w:id="445" w:author="Unknown"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lastRenderedPageBreak/>
          <w:t xml:space="preserve">      </w:t>
        </w:r>
        <w:r w:rsidRPr="004F0E7E">
          <w:rPr>
            <w:rFonts w:ascii="Consolas" w:eastAsia="Times New Roman" w:hAnsi="Consolas" w:cs="Courier New"/>
            <w:color w:val="0077AA"/>
            <w:sz w:val="21"/>
            <w:szCs w:val="21"/>
            <w:lang w:eastAsia="en-IN"/>
          </w:rPr>
          <w:t>return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</w:t>
        </w:r>
        <w:r w:rsidRPr="004F0E7E">
          <w:rPr>
            <w:rFonts w:ascii="Consolas" w:eastAsia="Times New Roman" w:hAnsi="Consolas" w:cs="Courier New"/>
            <w:color w:val="0077AA"/>
            <w:sz w:val="21"/>
            <w:szCs w:val="21"/>
            <w:lang w:eastAsia="en-IN"/>
          </w:rPr>
          <w:t>new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ResponseEntity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&lt;&gt;(</w:t>
        </w:r>
        <w:r w:rsidRPr="004F0E7E">
          <w:rPr>
            <w:rFonts w:ascii="Consolas" w:eastAsia="Times New Roman" w:hAnsi="Consolas" w:cs="Courier New"/>
            <w:color w:val="669900"/>
            <w:sz w:val="21"/>
            <w:szCs w:val="21"/>
            <w:lang w:eastAsia="en-IN"/>
          </w:rPr>
          <w:t>"Tutorial was created successfully."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,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HttpStatus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.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>CREATED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);</w:t>
        </w:r>
      </w:ins>
    </w:p>
    <w:p w:rsidR="006018EB" w:rsidRPr="004F0E7E" w:rsidRDefault="006018EB" w:rsidP="00601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446" w:author="Unknown"/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ins w:id="447" w:author="Unknown"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   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}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</w:t>
        </w:r>
        <w:r w:rsidRPr="004F0E7E">
          <w:rPr>
            <w:rFonts w:ascii="Consolas" w:eastAsia="Times New Roman" w:hAnsi="Consolas" w:cs="Courier New"/>
            <w:color w:val="0077AA"/>
            <w:sz w:val="21"/>
            <w:szCs w:val="21"/>
            <w:lang w:eastAsia="en-IN"/>
          </w:rPr>
          <w:t>catch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(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>Exception e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)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{</w:t>
        </w:r>
      </w:ins>
    </w:p>
    <w:p w:rsidR="006018EB" w:rsidRPr="004F0E7E" w:rsidRDefault="006018EB" w:rsidP="00601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448" w:author="Unknown"/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ins w:id="449" w:author="Unknown"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     </w:t>
        </w:r>
        <w:r w:rsidRPr="004F0E7E">
          <w:rPr>
            <w:rFonts w:ascii="Consolas" w:eastAsia="Times New Roman" w:hAnsi="Consolas" w:cs="Courier New"/>
            <w:color w:val="0077AA"/>
            <w:sz w:val="21"/>
            <w:szCs w:val="21"/>
            <w:lang w:eastAsia="en-IN"/>
          </w:rPr>
          <w:t>return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</w:t>
        </w:r>
        <w:r w:rsidRPr="004F0E7E">
          <w:rPr>
            <w:rFonts w:ascii="Consolas" w:eastAsia="Times New Roman" w:hAnsi="Consolas" w:cs="Courier New"/>
            <w:color w:val="0077AA"/>
            <w:sz w:val="21"/>
            <w:szCs w:val="21"/>
            <w:lang w:eastAsia="en-IN"/>
          </w:rPr>
          <w:t>new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ResponseEntity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&lt;&gt;(</w:t>
        </w:r>
        <w:r w:rsidRPr="004F0E7E">
          <w:rPr>
            <w:rFonts w:ascii="Consolas" w:eastAsia="Times New Roman" w:hAnsi="Consolas" w:cs="Courier New"/>
            <w:color w:val="0077AA"/>
            <w:sz w:val="21"/>
            <w:szCs w:val="21"/>
            <w:lang w:eastAsia="en-IN"/>
          </w:rPr>
          <w:t>null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,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HttpStatus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.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>INTERNAL_SERVER_ERROR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);</w:t>
        </w:r>
      </w:ins>
    </w:p>
    <w:p w:rsidR="006018EB" w:rsidRPr="004F0E7E" w:rsidRDefault="006018EB" w:rsidP="00601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450" w:author="Unknown"/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ins w:id="451" w:author="Unknown"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   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}</w:t>
        </w:r>
      </w:ins>
    </w:p>
    <w:p w:rsidR="006018EB" w:rsidRPr="004F0E7E" w:rsidRDefault="006018EB" w:rsidP="00601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452" w:author="Unknown"/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ins w:id="453" w:author="Unknown"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 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}</w:t>
        </w:r>
      </w:ins>
    </w:p>
    <w:p w:rsidR="006018EB" w:rsidRPr="004F0E7E" w:rsidRDefault="006018EB" w:rsidP="00601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454" w:author="Unknown"/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ins w:id="455" w:author="Unknown"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 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@PutMapping(</w:t>
        </w:r>
        <w:r w:rsidRPr="004F0E7E">
          <w:rPr>
            <w:rFonts w:ascii="Consolas" w:eastAsia="Times New Roman" w:hAnsi="Consolas" w:cs="Courier New"/>
            <w:color w:val="669900"/>
            <w:sz w:val="21"/>
            <w:szCs w:val="21"/>
            <w:lang w:eastAsia="en-IN"/>
          </w:rPr>
          <w:t>"/tutorials/{id}"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)</w:t>
        </w:r>
      </w:ins>
    </w:p>
    <w:p w:rsidR="006018EB" w:rsidRPr="004F0E7E" w:rsidRDefault="006018EB" w:rsidP="00601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456" w:author="Unknown"/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ins w:id="457" w:author="Unknown"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 </w:t>
        </w:r>
        <w:r w:rsidRPr="004F0E7E">
          <w:rPr>
            <w:rFonts w:ascii="Consolas" w:eastAsia="Times New Roman" w:hAnsi="Consolas" w:cs="Courier New"/>
            <w:color w:val="0077AA"/>
            <w:sz w:val="21"/>
            <w:szCs w:val="21"/>
            <w:lang w:eastAsia="en-IN"/>
          </w:rPr>
          <w:t>public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ResponseEntity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&lt;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>String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&gt;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</w:t>
        </w:r>
        <w:r w:rsidRPr="004F0E7E">
          <w:rPr>
            <w:rFonts w:ascii="Consolas" w:eastAsia="Times New Roman" w:hAnsi="Consolas" w:cs="Courier New"/>
            <w:color w:val="DD4A68"/>
            <w:sz w:val="21"/>
            <w:szCs w:val="21"/>
            <w:lang w:eastAsia="en-IN"/>
          </w:rPr>
          <w:t>updateTutorial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(@PathVariable(</w:t>
        </w:r>
        <w:r w:rsidRPr="004F0E7E">
          <w:rPr>
            <w:rFonts w:ascii="Consolas" w:eastAsia="Times New Roman" w:hAnsi="Consolas" w:cs="Courier New"/>
            <w:color w:val="669900"/>
            <w:sz w:val="21"/>
            <w:szCs w:val="21"/>
            <w:lang w:eastAsia="en-IN"/>
          </w:rPr>
          <w:t>"id"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)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</w:t>
        </w:r>
        <w:r w:rsidRPr="004F0E7E">
          <w:rPr>
            <w:rFonts w:ascii="Consolas" w:eastAsia="Times New Roman" w:hAnsi="Consolas" w:cs="Courier New"/>
            <w:color w:val="0077AA"/>
            <w:sz w:val="21"/>
            <w:szCs w:val="21"/>
            <w:lang w:eastAsia="en-IN"/>
          </w:rPr>
          <w:t>long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id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,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@RequestBody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Tutorial tutorial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)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{</w:t>
        </w:r>
      </w:ins>
    </w:p>
    <w:p w:rsidR="006018EB" w:rsidRPr="004F0E7E" w:rsidRDefault="006018EB" w:rsidP="00601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458" w:author="Unknown"/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ins w:id="459" w:author="Unknown"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   Tutorial _tutorial </w:t>
        </w:r>
        <w:r w:rsidRPr="004F0E7E">
          <w:rPr>
            <w:rFonts w:ascii="Consolas" w:eastAsia="Times New Roman" w:hAnsi="Consolas" w:cs="Courier New"/>
            <w:color w:val="9A6E3A"/>
            <w:sz w:val="21"/>
            <w:szCs w:val="21"/>
            <w:lang w:eastAsia="en-IN"/>
          </w:rPr>
          <w:t>=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tutorialRepository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.</w:t>
        </w:r>
        <w:r w:rsidRPr="004F0E7E">
          <w:rPr>
            <w:rFonts w:ascii="Consolas" w:eastAsia="Times New Roman" w:hAnsi="Consolas" w:cs="Courier New"/>
            <w:color w:val="DD4A68"/>
            <w:sz w:val="21"/>
            <w:szCs w:val="21"/>
            <w:lang w:eastAsia="en-IN"/>
          </w:rPr>
          <w:t>findById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(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>id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);</w:t>
        </w:r>
      </w:ins>
    </w:p>
    <w:p w:rsidR="006018EB" w:rsidRPr="004F0E7E" w:rsidRDefault="006018EB" w:rsidP="00601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460" w:author="Unknown"/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ins w:id="461" w:author="Unknown"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   </w:t>
        </w:r>
        <w:r w:rsidRPr="004F0E7E">
          <w:rPr>
            <w:rFonts w:ascii="Consolas" w:eastAsia="Times New Roman" w:hAnsi="Consolas" w:cs="Courier New"/>
            <w:color w:val="0077AA"/>
            <w:sz w:val="21"/>
            <w:szCs w:val="21"/>
            <w:lang w:eastAsia="en-IN"/>
          </w:rPr>
          <w:t>if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(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_tutorial </w:t>
        </w:r>
        <w:r w:rsidRPr="004F0E7E">
          <w:rPr>
            <w:rFonts w:ascii="Consolas" w:eastAsia="Times New Roman" w:hAnsi="Consolas" w:cs="Courier New"/>
            <w:color w:val="9A6E3A"/>
            <w:sz w:val="21"/>
            <w:szCs w:val="21"/>
            <w:lang w:eastAsia="en-IN"/>
          </w:rPr>
          <w:t>!=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</w:t>
        </w:r>
        <w:r w:rsidRPr="004F0E7E">
          <w:rPr>
            <w:rFonts w:ascii="Consolas" w:eastAsia="Times New Roman" w:hAnsi="Consolas" w:cs="Courier New"/>
            <w:color w:val="0077AA"/>
            <w:sz w:val="21"/>
            <w:szCs w:val="21"/>
            <w:lang w:eastAsia="en-IN"/>
          </w:rPr>
          <w:t>null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)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{</w:t>
        </w:r>
      </w:ins>
    </w:p>
    <w:p w:rsidR="006018EB" w:rsidRPr="004F0E7E" w:rsidRDefault="006018EB" w:rsidP="00601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462" w:author="Unknown"/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ins w:id="463" w:author="Unknown"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     _tutorial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.</w:t>
        </w:r>
        <w:r w:rsidRPr="004F0E7E">
          <w:rPr>
            <w:rFonts w:ascii="Consolas" w:eastAsia="Times New Roman" w:hAnsi="Consolas" w:cs="Courier New"/>
            <w:color w:val="DD4A68"/>
            <w:sz w:val="21"/>
            <w:szCs w:val="21"/>
            <w:lang w:eastAsia="en-IN"/>
          </w:rPr>
          <w:t>setId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(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>id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);</w:t>
        </w:r>
      </w:ins>
    </w:p>
    <w:p w:rsidR="006018EB" w:rsidRPr="004F0E7E" w:rsidRDefault="006018EB" w:rsidP="00601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464" w:author="Unknown"/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ins w:id="465" w:author="Unknown"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     _tutorial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.</w:t>
        </w:r>
        <w:r w:rsidRPr="004F0E7E">
          <w:rPr>
            <w:rFonts w:ascii="Consolas" w:eastAsia="Times New Roman" w:hAnsi="Consolas" w:cs="Courier New"/>
            <w:color w:val="DD4A68"/>
            <w:sz w:val="21"/>
            <w:szCs w:val="21"/>
            <w:lang w:eastAsia="en-IN"/>
          </w:rPr>
          <w:t>setTitle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(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>tutorial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.</w:t>
        </w:r>
        <w:r w:rsidRPr="004F0E7E">
          <w:rPr>
            <w:rFonts w:ascii="Consolas" w:eastAsia="Times New Roman" w:hAnsi="Consolas" w:cs="Courier New"/>
            <w:color w:val="DD4A68"/>
            <w:sz w:val="21"/>
            <w:szCs w:val="21"/>
            <w:lang w:eastAsia="en-IN"/>
          </w:rPr>
          <w:t>getTitle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());</w:t>
        </w:r>
      </w:ins>
    </w:p>
    <w:p w:rsidR="006018EB" w:rsidRPr="004F0E7E" w:rsidRDefault="006018EB" w:rsidP="00601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466" w:author="Unknown"/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ins w:id="467" w:author="Unknown"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     _tutorial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.</w:t>
        </w:r>
        <w:r w:rsidRPr="004F0E7E">
          <w:rPr>
            <w:rFonts w:ascii="Consolas" w:eastAsia="Times New Roman" w:hAnsi="Consolas" w:cs="Courier New"/>
            <w:color w:val="DD4A68"/>
            <w:sz w:val="21"/>
            <w:szCs w:val="21"/>
            <w:lang w:eastAsia="en-IN"/>
          </w:rPr>
          <w:t>setDescription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(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>tutorial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.</w:t>
        </w:r>
        <w:r w:rsidRPr="004F0E7E">
          <w:rPr>
            <w:rFonts w:ascii="Consolas" w:eastAsia="Times New Roman" w:hAnsi="Consolas" w:cs="Courier New"/>
            <w:color w:val="DD4A68"/>
            <w:sz w:val="21"/>
            <w:szCs w:val="21"/>
            <w:lang w:eastAsia="en-IN"/>
          </w:rPr>
          <w:t>getDescription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());</w:t>
        </w:r>
      </w:ins>
    </w:p>
    <w:p w:rsidR="006018EB" w:rsidRPr="004F0E7E" w:rsidRDefault="006018EB" w:rsidP="00601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468" w:author="Unknown"/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ins w:id="469" w:author="Unknown"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     _tutorial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.</w:t>
        </w:r>
        <w:r w:rsidRPr="004F0E7E">
          <w:rPr>
            <w:rFonts w:ascii="Consolas" w:eastAsia="Times New Roman" w:hAnsi="Consolas" w:cs="Courier New"/>
            <w:color w:val="DD4A68"/>
            <w:sz w:val="21"/>
            <w:szCs w:val="21"/>
            <w:lang w:eastAsia="en-IN"/>
          </w:rPr>
          <w:t>setPublished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(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>tutorial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.</w:t>
        </w:r>
        <w:r w:rsidRPr="004F0E7E">
          <w:rPr>
            <w:rFonts w:ascii="Consolas" w:eastAsia="Times New Roman" w:hAnsi="Consolas" w:cs="Courier New"/>
            <w:color w:val="DD4A68"/>
            <w:sz w:val="21"/>
            <w:szCs w:val="21"/>
            <w:lang w:eastAsia="en-IN"/>
          </w:rPr>
          <w:t>isPublished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());</w:t>
        </w:r>
      </w:ins>
    </w:p>
    <w:p w:rsidR="006018EB" w:rsidRPr="004F0E7E" w:rsidRDefault="006018EB" w:rsidP="00601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470" w:author="Unknown"/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ins w:id="471" w:author="Unknown"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     tutorialRepository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.</w:t>
        </w:r>
        <w:r w:rsidRPr="004F0E7E">
          <w:rPr>
            <w:rFonts w:ascii="Consolas" w:eastAsia="Times New Roman" w:hAnsi="Consolas" w:cs="Courier New"/>
            <w:color w:val="DD4A68"/>
            <w:sz w:val="21"/>
            <w:szCs w:val="21"/>
            <w:lang w:eastAsia="en-IN"/>
          </w:rPr>
          <w:t>update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(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>_tutorial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);</w:t>
        </w:r>
      </w:ins>
    </w:p>
    <w:p w:rsidR="006018EB" w:rsidRPr="004F0E7E" w:rsidRDefault="006018EB" w:rsidP="00601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472" w:author="Unknown"/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ins w:id="473" w:author="Unknown"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     </w:t>
        </w:r>
        <w:r w:rsidRPr="004F0E7E">
          <w:rPr>
            <w:rFonts w:ascii="Consolas" w:eastAsia="Times New Roman" w:hAnsi="Consolas" w:cs="Courier New"/>
            <w:color w:val="0077AA"/>
            <w:sz w:val="21"/>
            <w:szCs w:val="21"/>
            <w:lang w:eastAsia="en-IN"/>
          </w:rPr>
          <w:t>return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</w:t>
        </w:r>
        <w:r w:rsidRPr="004F0E7E">
          <w:rPr>
            <w:rFonts w:ascii="Consolas" w:eastAsia="Times New Roman" w:hAnsi="Consolas" w:cs="Courier New"/>
            <w:color w:val="0077AA"/>
            <w:sz w:val="21"/>
            <w:szCs w:val="21"/>
            <w:lang w:eastAsia="en-IN"/>
          </w:rPr>
          <w:t>new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ResponseEntity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&lt;&gt;(</w:t>
        </w:r>
        <w:r w:rsidRPr="004F0E7E">
          <w:rPr>
            <w:rFonts w:ascii="Consolas" w:eastAsia="Times New Roman" w:hAnsi="Consolas" w:cs="Courier New"/>
            <w:color w:val="669900"/>
            <w:sz w:val="21"/>
            <w:szCs w:val="21"/>
            <w:lang w:eastAsia="en-IN"/>
          </w:rPr>
          <w:t>"Tutorial was updated successfully."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,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HttpStatus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.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>OK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);</w:t>
        </w:r>
      </w:ins>
    </w:p>
    <w:p w:rsidR="006018EB" w:rsidRPr="004F0E7E" w:rsidRDefault="006018EB" w:rsidP="00601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474" w:author="Unknown"/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ins w:id="475" w:author="Unknown"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   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}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</w:t>
        </w:r>
        <w:r w:rsidRPr="004F0E7E">
          <w:rPr>
            <w:rFonts w:ascii="Consolas" w:eastAsia="Times New Roman" w:hAnsi="Consolas" w:cs="Courier New"/>
            <w:color w:val="0077AA"/>
            <w:sz w:val="21"/>
            <w:szCs w:val="21"/>
            <w:lang w:eastAsia="en-IN"/>
          </w:rPr>
          <w:t>else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{</w:t>
        </w:r>
      </w:ins>
    </w:p>
    <w:p w:rsidR="006018EB" w:rsidRPr="004F0E7E" w:rsidRDefault="006018EB" w:rsidP="00601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476" w:author="Unknown"/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ins w:id="477" w:author="Unknown"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     </w:t>
        </w:r>
        <w:r w:rsidRPr="004F0E7E">
          <w:rPr>
            <w:rFonts w:ascii="Consolas" w:eastAsia="Times New Roman" w:hAnsi="Consolas" w:cs="Courier New"/>
            <w:color w:val="0077AA"/>
            <w:sz w:val="21"/>
            <w:szCs w:val="21"/>
            <w:lang w:eastAsia="en-IN"/>
          </w:rPr>
          <w:t>return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</w:t>
        </w:r>
        <w:r w:rsidRPr="004F0E7E">
          <w:rPr>
            <w:rFonts w:ascii="Consolas" w:eastAsia="Times New Roman" w:hAnsi="Consolas" w:cs="Courier New"/>
            <w:color w:val="0077AA"/>
            <w:sz w:val="21"/>
            <w:szCs w:val="21"/>
            <w:lang w:eastAsia="en-IN"/>
          </w:rPr>
          <w:t>new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ResponseEntity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&lt;&gt;(</w:t>
        </w:r>
        <w:r w:rsidRPr="004F0E7E">
          <w:rPr>
            <w:rFonts w:ascii="Consolas" w:eastAsia="Times New Roman" w:hAnsi="Consolas" w:cs="Courier New"/>
            <w:color w:val="669900"/>
            <w:sz w:val="21"/>
            <w:szCs w:val="21"/>
            <w:lang w:eastAsia="en-IN"/>
          </w:rPr>
          <w:t>"Cannot find Tutorial with id="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</w:t>
        </w:r>
        <w:r w:rsidRPr="004F0E7E">
          <w:rPr>
            <w:rFonts w:ascii="Consolas" w:eastAsia="Times New Roman" w:hAnsi="Consolas" w:cs="Courier New"/>
            <w:color w:val="9A6E3A"/>
            <w:sz w:val="21"/>
            <w:szCs w:val="21"/>
            <w:lang w:eastAsia="en-IN"/>
          </w:rPr>
          <w:t>+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id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,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HttpStatus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.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>NOT_FOUND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);</w:t>
        </w:r>
      </w:ins>
    </w:p>
    <w:p w:rsidR="006018EB" w:rsidRPr="004F0E7E" w:rsidRDefault="006018EB" w:rsidP="00601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478" w:author="Unknown"/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ins w:id="479" w:author="Unknown"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   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}</w:t>
        </w:r>
      </w:ins>
    </w:p>
    <w:p w:rsidR="006018EB" w:rsidRPr="004F0E7E" w:rsidRDefault="006018EB" w:rsidP="00601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480" w:author="Unknown"/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ins w:id="481" w:author="Unknown"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 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}</w:t>
        </w:r>
      </w:ins>
    </w:p>
    <w:p w:rsidR="006018EB" w:rsidRPr="004F0E7E" w:rsidRDefault="006018EB" w:rsidP="00601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482" w:author="Unknown"/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ins w:id="483" w:author="Unknown"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 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@DeleteMapping(</w:t>
        </w:r>
        <w:r w:rsidRPr="004F0E7E">
          <w:rPr>
            <w:rFonts w:ascii="Consolas" w:eastAsia="Times New Roman" w:hAnsi="Consolas" w:cs="Courier New"/>
            <w:color w:val="669900"/>
            <w:sz w:val="21"/>
            <w:szCs w:val="21"/>
            <w:lang w:eastAsia="en-IN"/>
          </w:rPr>
          <w:t>"/tutorials/{id}"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)</w:t>
        </w:r>
      </w:ins>
    </w:p>
    <w:p w:rsidR="006018EB" w:rsidRPr="004F0E7E" w:rsidRDefault="006018EB" w:rsidP="00601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484" w:author="Unknown"/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ins w:id="485" w:author="Unknown"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 </w:t>
        </w:r>
        <w:r w:rsidRPr="004F0E7E">
          <w:rPr>
            <w:rFonts w:ascii="Consolas" w:eastAsia="Times New Roman" w:hAnsi="Consolas" w:cs="Courier New"/>
            <w:color w:val="0077AA"/>
            <w:sz w:val="21"/>
            <w:szCs w:val="21"/>
            <w:lang w:eastAsia="en-IN"/>
          </w:rPr>
          <w:t>public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ResponseEntity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&lt;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>String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&gt;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</w:t>
        </w:r>
        <w:r w:rsidRPr="004F0E7E">
          <w:rPr>
            <w:rFonts w:ascii="Consolas" w:eastAsia="Times New Roman" w:hAnsi="Consolas" w:cs="Courier New"/>
            <w:color w:val="DD4A68"/>
            <w:sz w:val="21"/>
            <w:szCs w:val="21"/>
            <w:lang w:eastAsia="en-IN"/>
          </w:rPr>
          <w:t>deleteTutorial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(@PathVariable(</w:t>
        </w:r>
        <w:r w:rsidRPr="004F0E7E">
          <w:rPr>
            <w:rFonts w:ascii="Consolas" w:eastAsia="Times New Roman" w:hAnsi="Consolas" w:cs="Courier New"/>
            <w:color w:val="669900"/>
            <w:sz w:val="21"/>
            <w:szCs w:val="21"/>
            <w:lang w:eastAsia="en-IN"/>
          </w:rPr>
          <w:t>"id"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)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</w:t>
        </w:r>
        <w:r w:rsidRPr="004F0E7E">
          <w:rPr>
            <w:rFonts w:ascii="Consolas" w:eastAsia="Times New Roman" w:hAnsi="Consolas" w:cs="Courier New"/>
            <w:color w:val="0077AA"/>
            <w:sz w:val="21"/>
            <w:szCs w:val="21"/>
            <w:lang w:eastAsia="en-IN"/>
          </w:rPr>
          <w:t>long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id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)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{</w:t>
        </w:r>
      </w:ins>
    </w:p>
    <w:p w:rsidR="006018EB" w:rsidRPr="004F0E7E" w:rsidRDefault="006018EB" w:rsidP="00601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486" w:author="Unknown"/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ins w:id="487" w:author="Unknown"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   </w:t>
        </w:r>
        <w:r w:rsidRPr="004F0E7E">
          <w:rPr>
            <w:rFonts w:ascii="Consolas" w:eastAsia="Times New Roman" w:hAnsi="Consolas" w:cs="Courier New"/>
            <w:color w:val="0077AA"/>
            <w:sz w:val="21"/>
            <w:szCs w:val="21"/>
            <w:lang w:eastAsia="en-IN"/>
          </w:rPr>
          <w:t>try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{</w:t>
        </w:r>
      </w:ins>
    </w:p>
    <w:p w:rsidR="006018EB" w:rsidRPr="004F0E7E" w:rsidRDefault="006018EB" w:rsidP="00601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488" w:author="Unknown"/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ins w:id="489" w:author="Unknown"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     </w:t>
        </w:r>
        <w:r w:rsidRPr="004F0E7E">
          <w:rPr>
            <w:rFonts w:ascii="Consolas" w:eastAsia="Times New Roman" w:hAnsi="Consolas" w:cs="Courier New"/>
            <w:color w:val="0077AA"/>
            <w:sz w:val="21"/>
            <w:szCs w:val="21"/>
            <w:lang w:eastAsia="en-IN"/>
          </w:rPr>
          <w:t>int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result </w:t>
        </w:r>
        <w:r w:rsidRPr="004F0E7E">
          <w:rPr>
            <w:rFonts w:ascii="Consolas" w:eastAsia="Times New Roman" w:hAnsi="Consolas" w:cs="Courier New"/>
            <w:color w:val="9A6E3A"/>
            <w:sz w:val="21"/>
            <w:szCs w:val="21"/>
            <w:lang w:eastAsia="en-IN"/>
          </w:rPr>
          <w:t>=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tutorialRepository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.</w:t>
        </w:r>
        <w:r w:rsidRPr="004F0E7E">
          <w:rPr>
            <w:rFonts w:ascii="Consolas" w:eastAsia="Times New Roman" w:hAnsi="Consolas" w:cs="Courier New"/>
            <w:color w:val="DD4A68"/>
            <w:sz w:val="21"/>
            <w:szCs w:val="21"/>
            <w:lang w:eastAsia="en-IN"/>
          </w:rPr>
          <w:t>deleteById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(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>id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);</w:t>
        </w:r>
      </w:ins>
    </w:p>
    <w:p w:rsidR="006018EB" w:rsidRPr="004F0E7E" w:rsidRDefault="006018EB" w:rsidP="00601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490" w:author="Unknown"/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ins w:id="491" w:author="Unknown"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     </w:t>
        </w:r>
        <w:r w:rsidRPr="004F0E7E">
          <w:rPr>
            <w:rFonts w:ascii="Consolas" w:eastAsia="Times New Roman" w:hAnsi="Consolas" w:cs="Courier New"/>
            <w:color w:val="0077AA"/>
            <w:sz w:val="21"/>
            <w:szCs w:val="21"/>
            <w:lang w:eastAsia="en-IN"/>
          </w:rPr>
          <w:t>if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(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result </w:t>
        </w:r>
        <w:r w:rsidRPr="004F0E7E">
          <w:rPr>
            <w:rFonts w:ascii="Consolas" w:eastAsia="Times New Roman" w:hAnsi="Consolas" w:cs="Courier New"/>
            <w:color w:val="9A6E3A"/>
            <w:sz w:val="21"/>
            <w:szCs w:val="21"/>
            <w:lang w:eastAsia="en-IN"/>
          </w:rPr>
          <w:t>==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</w:t>
        </w:r>
        <w:r w:rsidRPr="004F0E7E">
          <w:rPr>
            <w:rFonts w:ascii="Consolas" w:eastAsia="Times New Roman" w:hAnsi="Consolas" w:cs="Courier New"/>
            <w:color w:val="990055"/>
            <w:sz w:val="21"/>
            <w:szCs w:val="21"/>
            <w:lang w:eastAsia="en-IN"/>
          </w:rPr>
          <w:t>0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)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{</w:t>
        </w:r>
      </w:ins>
    </w:p>
    <w:p w:rsidR="006018EB" w:rsidRPr="004F0E7E" w:rsidRDefault="006018EB" w:rsidP="00601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492" w:author="Unknown"/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ins w:id="493" w:author="Unknown"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       </w:t>
        </w:r>
        <w:r w:rsidRPr="004F0E7E">
          <w:rPr>
            <w:rFonts w:ascii="Consolas" w:eastAsia="Times New Roman" w:hAnsi="Consolas" w:cs="Courier New"/>
            <w:color w:val="0077AA"/>
            <w:sz w:val="21"/>
            <w:szCs w:val="21"/>
            <w:lang w:eastAsia="en-IN"/>
          </w:rPr>
          <w:t>return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</w:t>
        </w:r>
        <w:r w:rsidRPr="004F0E7E">
          <w:rPr>
            <w:rFonts w:ascii="Consolas" w:eastAsia="Times New Roman" w:hAnsi="Consolas" w:cs="Courier New"/>
            <w:color w:val="0077AA"/>
            <w:sz w:val="21"/>
            <w:szCs w:val="21"/>
            <w:lang w:eastAsia="en-IN"/>
          </w:rPr>
          <w:t>new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ResponseEntity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&lt;&gt;(</w:t>
        </w:r>
        <w:r w:rsidRPr="004F0E7E">
          <w:rPr>
            <w:rFonts w:ascii="Consolas" w:eastAsia="Times New Roman" w:hAnsi="Consolas" w:cs="Courier New"/>
            <w:color w:val="669900"/>
            <w:sz w:val="21"/>
            <w:szCs w:val="21"/>
            <w:lang w:eastAsia="en-IN"/>
          </w:rPr>
          <w:t>"Cannot find Tutorial with id="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</w:t>
        </w:r>
        <w:r w:rsidRPr="004F0E7E">
          <w:rPr>
            <w:rFonts w:ascii="Consolas" w:eastAsia="Times New Roman" w:hAnsi="Consolas" w:cs="Courier New"/>
            <w:color w:val="9A6E3A"/>
            <w:sz w:val="21"/>
            <w:szCs w:val="21"/>
            <w:lang w:eastAsia="en-IN"/>
          </w:rPr>
          <w:t>+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id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,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HttpStatus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.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>OK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);</w:t>
        </w:r>
      </w:ins>
    </w:p>
    <w:p w:rsidR="006018EB" w:rsidRPr="004F0E7E" w:rsidRDefault="006018EB" w:rsidP="00601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494" w:author="Unknown"/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ins w:id="495" w:author="Unknown"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     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}</w:t>
        </w:r>
      </w:ins>
    </w:p>
    <w:p w:rsidR="006018EB" w:rsidRPr="004F0E7E" w:rsidRDefault="006018EB" w:rsidP="00601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496" w:author="Unknown"/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ins w:id="497" w:author="Unknown"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     </w:t>
        </w:r>
        <w:r w:rsidRPr="004F0E7E">
          <w:rPr>
            <w:rFonts w:ascii="Consolas" w:eastAsia="Times New Roman" w:hAnsi="Consolas" w:cs="Courier New"/>
            <w:color w:val="0077AA"/>
            <w:sz w:val="21"/>
            <w:szCs w:val="21"/>
            <w:lang w:eastAsia="en-IN"/>
          </w:rPr>
          <w:t>return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</w:t>
        </w:r>
        <w:r w:rsidRPr="004F0E7E">
          <w:rPr>
            <w:rFonts w:ascii="Consolas" w:eastAsia="Times New Roman" w:hAnsi="Consolas" w:cs="Courier New"/>
            <w:color w:val="0077AA"/>
            <w:sz w:val="21"/>
            <w:szCs w:val="21"/>
            <w:lang w:eastAsia="en-IN"/>
          </w:rPr>
          <w:t>new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ResponseEntity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&lt;&gt;(</w:t>
        </w:r>
        <w:r w:rsidRPr="004F0E7E">
          <w:rPr>
            <w:rFonts w:ascii="Consolas" w:eastAsia="Times New Roman" w:hAnsi="Consolas" w:cs="Courier New"/>
            <w:color w:val="669900"/>
            <w:sz w:val="21"/>
            <w:szCs w:val="21"/>
            <w:lang w:eastAsia="en-IN"/>
          </w:rPr>
          <w:t>"Tutorial was deleted successfully."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,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HttpStatus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.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>OK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);</w:t>
        </w:r>
      </w:ins>
    </w:p>
    <w:p w:rsidR="006018EB" w:rsidRPr="004F0E7E" w:rsidRDefault="006018EB" w:rsidP="00601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498" w:author="Unknown"/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ins w:id="499" w:author="Unknown"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   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}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</w:t>
        </w:r>
        <w:r w:rsidRPr="004F0E7E">
          <w:rPr>
            <w:rFonts w:ascii="Consolas" w:eastAsia="Times New Roman" w:hAnsi="Consolas" w:cs="Courier New"/>
            <w:color w:val="0077AA"/>
            <w:sz w:val="21"/>
            <w:szCs w:val="21"/>
            <w:lang w:eastAsia="en-IN"/>
          </w:rPr>
          <w:t>catch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(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>Exception e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)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{</w:t>
        </w:r>
      </w:ins>
    </w:p>
    <w:p w:rsidR="006018EB" w:rsidRPr="004F0E7E" w:rsidRDefault="006018EB" w:rsidP="00601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500" w:author="Unknown"/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ins w:id="501" w:author="Unknown"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     </w:t>
        </w:r>
        <w:r w:rsidRPr="004F0E7E">
          <w:rPr>
            <w:rFonts w:ascii="Consolas" w:eastAsia="Times New Roman" w:hAnsi="Consolas" w:cs="Courier New"/>
            <w:color w:val="0077AA"/>
            <w:sz w:val="21"/>
            <w:szCs w:val="21"/>
            <w:lang w:eastAsia="en-IN"/>
          </w:rPr>
          <w:t>return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</w:t>
        </w:r>
        <w:r w:rsidRPr="004F0E7E">
          <w:rPr>
            <w:rFonts w:ascii="Consolas" w:eastAsia="Times New Roman" w:hAnsi="Consolas" w:cs="Courier New"/>
            <w:color w:val="0077AA"/>
            <w:sz w:val="21"/>
            <w:szCs w:val="21"/>
            <w:lang w:eastAsia="en-IN"/>
          </w:rPr>
          <w:t>new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ResponseEntity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&lt;&gt;(</w:t>
        </w:r>
        <w:r w:rsidRPr="004F0E7E">
          <w:rPr>
            <w:rFonts w:ascii="Consolas" w:eastAsia="Times New Roman" w:hAnsi="Consolas" w:cs="Courier New"/>
            <w:color w:val="669900"/>
            <w:sz w:val="21"/>
            <w:szCs w:val="21"/>
            <w:lang w:eastAsia="en-IN"/>
          </w:rPr>
          <w:t>"Cannot delete tutorial."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,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HttpStatus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.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>INTERNAL_SERVER_ERROR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);</w:t>
        </w:r>
      </w:ins>
    </w:p>
    <w:p w:rsidR="006018EB" w:rsidRPr="004F0E7E" w:rsidRDefault="006018EB" w:rsidP="00601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502" w:author="Unknown"/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ins w:id="503" w:author="Unknown"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   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}</w:t>
        </w:r>
      </w:ins>
    </w:p>
    <w:p w:rsidR="006018EB" w:rsidRPr="004F0E7E" w:rsidRDefault="006018EB" w:rsidP="00601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504" w:author="Unknown"/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ins w:id="505" w:author="Unknown"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 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}</w:t>
        </w:r>
      </w:ins>
    </w:p>
    <w:p w:rsidR="006018EB" w:rsidRPr="004F0E7E" w:rsidRDefault="006018EB" w:rsidP="00601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506" w:author="Unknown"/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ins w:id="507" w:author="Unknown"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 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@DeleteMapping(</w:t>
        </w:r>
        <w:r w:rsidRPr="004F0E7E">
          <w:rPr>
            <w:rFonts w:ascii="Consolas" w:eastAsia="Times New Roman" w:hAnsi="Consolas" w:cs="Courier New"/>
            <w:color w:val="669900"/>
            <w:sz w:val="21"/>
            <w:szCs w:val="21"/>
            <w:lang w:eastAsia="en-IN"/>
          </w:rPr>
          <w:t>"/tutorials"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)</w:t>
        </w:r>
      </w:ins>
    </w:p>
    <w:p w:rsidR="006018EB" w:rsidRPr="004F0E7E" w:rsidRDefault="006018EB" w:rsidP="00601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508" w:author="Unknown"/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ins w:id="509" w:author="Unknown"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 </w:t>
        </w:r>
        <w:r w:rsidRPr="004F0E7E">
          <w:rPr>
            <w:rFonts w:ascii="Consolas" w:eastAsia="Times New Roman" w:hAnsi="Consolas" w:cs="Courier New"/>
            <w:color w:val="0077AA"/>
            <w:sz w:val="21"/>
            <w:szCs w:val="21"/>
            <w:lang w:eastAsia="en-IN"/>
          </w:rPr>
          <w:t>public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ResponseEntity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&lt;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>String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&gt;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</w:t>
        </w:r>
        <w:r w:rsidRPr="004F0E7E">
          <w:rPr>
            <w:rFonts w:ascii="Consolas" w:eastAsia="Times New Roman" w:hAnsi="Consolas" w:cs="Courier New"/>
            <w:color w:val="DD4A68"/>
            <w:sz w:val="21"/>
            <w:szCs w:val="21"/>
            <w:lang w:eastAsia="en-IN"/>
          </w:rPr>
          <w:t>deleteAllTutorials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()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{</w:t>
        </w:r>
      </w:ins>
    </w:p>
    <w:p w:rsidR="006018EB" w:rsidRPr="004F0E7E" w:rsidRDefault="006018EB" w:rsidP="00601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510" w:author="Unknown"/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ins w:id="511" w:author="Unknown"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lastRenderedPageBreak/>
          <w:t xml:space="preserve">    </w:t>
        </w:r>
        <w:r w:rsidRPr="004F0E7E">
          <w:rPr>
            <w:rFonts w:ascii="Consolas" w:eastAsia="Times New Roman" w:hAnsi="Consolas" w:cs="Courier New"/>
            <w:color w:val="0077AA"/>
            <w:sz w:val="21"/>
            <w:szCs w:val="21"/>
            <w:lang w:eastAsia="en-IN"/>
          </w:rPr>
          <w:t>try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{</w:t>
        </w:r>
      </w:ins>
    </w:p>
    <w:p w:rsidR="006018EB" w:rsidRPr="004F0E7E" w:rsidRDefault="006018EB" w:rsidP="00601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512" w:author="Unknown"/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ins w:id="513" w:author="Unknown"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     </w:t>
        </w:r>
        <w:r w:rsidRPr="004F0E7E">
          <w:rPr>
            <w:rFonts w:ascii="Consolas" w:eastAsia="Times New Roman" w:hAnsi="Consolas" w:cs="Courier New"/>
            <w:color w:val="0077AA"/>
            <w:sz w:val="21"/>
            <w:szCs w:val="21"/>
            <w:lang w:eastAsia="en-IN"/>
          </w:rPr>
          <w:t>int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numRows </w:t>
        </w:r>
        <w:r w:rsidRPr="004F0E7E">
          <w:rPr>
            <w:rFonts w:ascii="Consolas" w:eastAsia="Times New Roman" w:hAnsi="Consolas" w:cs="Courier New"/>
            <w:color w:val="9A6E3A"/>
            <w:sz w:val="21"/>
            <w:szCs w:val="21"/>
            <w:lang w:eastAsia="en-IN"/>
          </w:rPr>
          <w:t>=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tutorialRepository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.</w:t>
        </w:r>
        <w:r w:rsidRPr="004F0E7E">
          <w:rPr>
            <w:rFonts w:ascii="Consolas" w:eastAsia="Times New Roman" w:hAnsi="Consolas" w:cs="Courier New"/>
            <w:color w:val="DD4A68"/>
            <w:sz w:val="21"/>
            <w:szCs w:val="21"/>
            <w:lang w:eastAsia="en-IN"/>
          </w:rPr>
          <w:t>deleteAll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();</w:t>
        </w:r>
      </w:ins>
    </w:p>
    <w:p w:rsidR="006018EB" w:rsidRPr="004F0E7E" w:rsidRDefault="006018EB" w:rsidP="00601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514" w:author="Unknown"/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ins w:id="515" w:author="Unknown"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     </w:t>
        </w:r>
        <w:r w:rsidRPr="004F0E7E">
          <w:rPr>
            <w:rFonts w:ascii="Consolas" w:eastAsia="Times New Roman" w:hAnsi="Consolas" w:cs="Courier New"/>
            <w:color w:val="0077AA"/>
            <w:sz w:val="21"/>
            <w:szCs w:val="21"/>
            <w:lang w:eastAsia="en-IN"/>
          </w:rPr>
          <w:t>return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</w:t>
        </w:r>
        <w:r w:rsidRPr="004F0E7E">
          <w:rPr>
            <w:rFonts w:ascii="Consolas" w:eastAsia="Times New Roman" w:hAnsi="Consolas" w:cs="Courier New"/>
            <w:color w:val="0077AA"/>
            <w:sz w:val="21"/>
            <w:szCs w:val="21"/>
            <w:lang w:eastAsia="en-IN"/>
          </w:rPr>
          <w:t>new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ResponseEntity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&lt;&gt;(</w:t>
        </w:r>
        <w:r w:rsidRPr="004F0E7E">
          <w:rPr>
            <w:rFonts w:ascii="Consolas" w:eastAsia="Times New Roman" w:hAnsi="Consolas" w:cs="Courier New"/>
            <w:color w:val="669900"/>
            <w:sz w:val="21"/>
            <w:szCs w:val="21"/>
            <w:lang w:eastAsia="en-IN"/>
          </w:rPr>
          <w:t>"Deleted "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</w:t>
        </w:r>
        <w:r w:rsidRPr="004F0E7E">
          <w:rPr>
            <w:rFonts w:ascii="Consolas" w:eastAsia="Times New Roman" w:hAnsi="Consolas" w:cs="Courier New"/>
            <w:color w:val="9A6E3A"/>
            <w:sz w:val="21"/>
            <w:szCs w:val="21"/>
            <w:lang w:eastAsia="en-IN"/>
          </w:rPr>
          <w:t>+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numRows </w:t>
        </w:r>
        <w:r w:rsidRPr="004F0E7E">
          <w:rPr>
            <w:rFonts w:ascii="Consolas" w:eastAsia="Times New Roman" w:hAnsi="Consolas" w:cs="Courier New"/>
            <w:color w:val="9A6E3A"/>
            <w:sz w:val="21"/>
            <w:szCs w:val="21"/>
            <w:lang w:eastAsia="en-IN"/>
          </w:rPr>
          <w:t>+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</w:t>
        </w:r>
        <w:r w:rsidRPr="004F0E7E">
          <w:rPr>
            <w:rFonts w:ascii="Consolas" w:eastAsia="Times New Roman" w:hAnsi="Consolas" w:cs="Courier New"/>
            <w:color w:val="669900"/>
            <w:sz w:val="21"/>
            <w:szCs w:val="21"/>
            <w:lang w:eastAsia="en-IN"/>
          </w:rPr>
          <w:t>" Tutorial(s) successfully."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,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HttpStatus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.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>OK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);</w:t>
        </w:r>
      </w:ins>
    </w:p>
    <w:p w:rsidR="006018EB" w:rsidRPr="004F0E7E" w:rsidRDefault="006018EB" w:rsidP="00601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516" w:author="Unknown"/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ins w:id="517" w:author="Unknown"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   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}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</w:t>
        </w:r>
        <w:r w:rsidRPr="004F0E7E">
          <w:rPr>
            <w:rFonts w:ascii="Consolas" w:eastAsia="Times New Roman" w:hAnsi="Consolas" w:cs="Courier New"/>
            <w:color w:val="0077AA"/>
            <w:sz w:val="21"/>
            <w:szCs w:val="21"/>
            <w:lang w:eastAsia="en-IN"/>
          </w:rPr>
          <w:t>catch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(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>Exception e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)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{</w:t>
        </w:r>
      </w:ins>
    </w:p>
    <w:p w:rsidR="006018EB" w:rsidRPr="004F0E7E" w:rsidRDefault="006018EB" w:rsidP="00601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518" w:author="Unknown"/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ins w:id="519" w:author="Unknown"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     </w:t>
        </w:r>
        <w:r w:rsidRPr="004F0E7E">
          <w:rPr>
            <w:rFonts w:ascii="Consolas" w:eastAsia="Times New Roman" w:hAnsi="Consolas" w:cs="Courier New"/>
            <w:color w:val="0077AA"/>
            <w:sz w:val="21"/>
            <w:szCs w:val="21"/>
            <w:lang w:eastAsia="en-IN"/>
          </w:rPr>
          <w:t>return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</w:t>
        </w:r>
        <w:r w:rsidRPr="004F0E7E">
          <w:rPr>
            <w:rFonts w:ascii="Consolas" w:eastAsia="Times New Roman" w:hAnsi="Consolas" w:cs="Courier New"/>
            <w:color w:val="0077AA"/>
            <w:sz w:val="21"/>
            <w:szCs w:val="21"/>
            <w:lang w:eastAsia="en-IN"/>
          </w:rPr>
          <w:t>new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ResponseEntity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&lt;&gt;(</w:t>
        </w:r>
        <w:r w:rsidRPr="004F0E7E">
          <w:rPr>
            <w:rFonts w:ascii="Consolas" w:eastAsia="Times New Roman" w:hAnsi="Consolas" w:cs="Courier New"/>
            <w:color w:val="669900"/>
            <w:sz w:val="21"/>
            <w:szCs w:val="21"/>
            <w:lang w:eastAsia="en-IN"/>
          </w:rPr>
          <w:t>"Cannot delete tutorials."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,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HttpStatus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.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>INTERNAL_SERVER_ERROR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);</w:t>
        </w:r>
      </w:ins>
    </w:p>
    <w:p w:rsidR="006018EB" w:rsidRPr="004F0E7E" w:rsidRDefault="006018EB" w:rsidP="00601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520" w:author="Unknown"/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ins w:id="521" w:author="Unknown"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   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}</w:t>
        </w:r>
      </w:ins>
    </w:p>
    <w:p w:rsidR="006018EB" w:rsidRPr="004F0E7E" w:rsidRDefault="006018EB" w:rsidP="00601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522" w:author="Unknown"/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ins w:id="523" w:author="Unknown"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 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}</w:t>
        </w:r>
      </w:ins>
    </w:p>
    <w:p w:rsidR="006018EB" w:rsidRPr="004F0E7E" w:rsidRDefault="006018EB" w:rsidP="00601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524" w:author="Unknown"/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ins w:id="525" w:author="Unknown"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 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@GetMapping(</w:t>
        </w:r>
        <w:r w:rsidRPr="004F0E7E">
          <w:rPr>
            <w:rFonts w:ascii="Consolas" w:eastAsia="Times New Roman" w:hAnsi="Consolas" w:cs="Courier New"/>
            <w:color w:val="669900"/>
            <w:sz w:val="21"/>
            <w:szCs w:val="21"/>
            <w:lang w:eastAsia="en-IN"/>
          </w:rPr>
          <w:t>"/tutorials/published"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)</w:t>
        </w:r>
      </w:ins>
    </w:p>
    <w:p w:rsidR="006018EB" w:rsidRPr="004F0E7E" w:rsidRDefault="006018EB" w:rsidP="00601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526" w:author="Unknown"/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ins w:id="527" w:author="Unknown"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 </w:t>
        </w:r>
        <w:r w:rsidRPr="004F0E7E">
          <w:rPr>
            <w:rFonts w:ascii="Consolas" w:eastAsia="Times New Roman" w:hAnsi="Consolas" w:cs="Courier New"/>
            <w:color w:val="0077AA"/>
            <w:sz w:val="21"/>
            <w:szCs w:val="21"/>
            <w:lang w:eastAsia="en-IN"/>
          </w:rPr>
          <w:t>public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ResponseEntity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&lt;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>List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&lt;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>Tutorial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&gt;&gt;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</w:t>
        </w:r>
        <w:r w:rsidRPr="004F0E7E">
          <w:rPr>
            <w:rFonts w:ascii="Consolas" w:eastAsia="Times New Roman" w:hAnsi="Consolas" w:cs="Courier New"/>
            <w:color w:val="DD4A68"/>
            <w:sz w:val="21"/>
            <w:szCs w:val="21"/>
            <w:lang w:eastAsia="en-IN"/>
          </w:rPr>
          <w:t>findByPublished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()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{</w:t>
        </w:r>
      </w:ins>
    </w:p>
    <w:p w:rsidR="006018EB" w:rsidRPr="004F0E7E" w:rsidRDefault="006018EB" w:rsidP="00601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528" w:author="Unknown"/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ins w:id="529" w:author="Unknown"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   </w:t>
        </w:r>
        <w:r w:rsidRPr="004F0E7E">
          <w:rPr>
            <w:rFonts w:ascii="Consolas" w:eastAsia="Times New Roman" w:hAnsi="Consolas" w:cs="Courier New"/>
            <w:color w:val="0077AA"/>
            <w:sz w:val="21"/>
            <w:szCs w:val="21"/>
            <w:lang w:eastAsia="en-IN"/>
          </w:rPr>
          <w:t>try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{</w:t>
        </w:r>
      </w:ins>
    </w:p>
    <w:p w:rsidR="006018EB" w:rsidRPr="004F0E7E" w:rsidRDefault="006018EB" w:rsidP="00601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530" w:author="Unknown"/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ins w:id="531" w:author="Unknown"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     List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&lt;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>Tutorial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&gt;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tutorials </w:t>
        </w:r>
        <w:r w:rsidRPr="004F0E7E">
          <w:rPr>
            <w:rFonts w:ascii="Consolas" w:eastAsia="Times New Roman" w:hAnsi="Consolas" w:cs="Courier New"/>
            <w:color w:val="9A6E3A"/>
            <w:sz w:val="21"/>
            <w:szCs w:val="21"/>
            <w:lang w:eastAsia="en-IN"/>
          </w:rPr>
          <w:t>=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tutorialRepository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.</w:t>
        </w:r>
        <w:r w:rsidRPr="004F0E7E">
          <w:rPr>
            <w:rFonts w:ascii="Consolas" w:eastAsia="Times New Roman" w:hAnsi="Consolas" w:cs="Courier New"/>
            <w:color w:val="DD4A68"/>
            <w:sz w:val="21"/>
            <w:szCs w:val="21"/>
            <w:lang w:eastAsia="en-IN"/>
          </w:rPr>
          <w:t>findByPublished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(</w:t>
        </w:r>
        <w:r w:rsidRPr="004F0E7E">
          <w:rPr>
            <w:rFonts w:ascii="Consolas" w:eastAsia="Times New Roman" w:hAnsi="Consolas" w:cs="Courier New"/>
            <w:color w:val="990055"/>
            <w:sz w:val="21"/>
            <w:szCs w:val="21"/>
            <w:lang w:eastAsia="en-IN"/>
          </w:rPr>
          <w:t>true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);</w:t>
        </w:r>
      </w:ins>
    </w:p>
    <w:p w:rsidR="006018EB" w:rsidRPr="004F0E7E" w:rsidRDefault="006018EB" w:rsidP="00601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532" w:author="Unknown"/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ins w:id="533" w:author="Unknown"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     </w:t>
        </w:r>
        <w:r w:rsidRPr="004F0E7E">
          <w:rPr>
            <w:rFonts w:ascii="Consolas" w:eastAsia="Times New Roman" w:hAnsi="Consolas" w:cs="Courier New"/>
            <w:color w:val="0077AA"/>
            <w:sz w:val="21"/>
            <w:szCs w:val="21"/>
            <w:lang w:eastAsia="en-IN"/>
          </w:rPr>
          <w:t>if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(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>tutorials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.</w:t>
        </w:r>
        <w:r w:rsidRPr="004F0E7E">
          <w:rPr>
            <w:rFonts w:ascii="Consolas" w:eastAsia="Times New Roman" w:hAnsi="Consolas" w:cs="Courier New"/>
            <w:color w:val="DD4A68"/>
            <w:sz w:val="21"/>
            <w:szCs w:val="21"/>
            <w:lang w:eastAsia="en-IN"/>
          </w:rPr>
          <w:t>isEmpty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())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{</w:t>
        </w:r>
      </w:ins>
    </w:p>
    <w:p w:rsidR="006018EB" w:rsidRPr="004F0E7E" w:rsidRDefault="006018EB" w:rsidP="00601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534" w:author="Unknown"/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ins w:id="535" w:author="Unknown"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       </w:t>
        </w:r>
        <w:r w:rsidRPr="004F0E7E">
          <w:rPr>
            <w:rFonts w:ascii="Consolas" w:eastAsia="Times New Roman" w:hAnsi="Consolas" w:cs="Courier New"/>
            <w:color w:val="0077AA"/>
            <w:sz w:val="21"/>
            <w:szCs w:val="21"/>
            <w:lang w:eastAsia="en-IN"/>
          </w:rPr>
          <w:t>return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</w:t>
        </w:r>
        <w:r w:rsidRPr="004F0E7E">
          <w:rPr>
            <w:rFonts w:ascii="Consolas" w:eastAsia="Times New Roman" w:hAnsi="Consolas" w:cs="Courier New"/>
            <w:color w:val="0077AA"/>
            <w:sz w:val="21"/>
            <w:szCs w:val="21"/>
            <w:lang w:eastAsia="en-IN"/>
          </w:rPr>
          <w:t>new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ResponseEntity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&lt;&gt;(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>HttpStatus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.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>NO_CONTENT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);</w:t>
        </w:r>
      </w:ins>
    </w:p>
    <w:p w:rsidR="006018EB" w:rsidRPr="004F0E7E" w:rsidRDefault="006018EB" w:rsidP="00601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536" w:author="Unknown"/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ins w:id="537" w:author="Unknown"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     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}</w:t>
        </w:r>
      </w:ins>
    </w:p>
    <w:p w:rsidR="006018EB" w:rsidRPr="004F0E7E" w:rsidRDefault="006018EB" w:rsidP="00601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538" w:author="Unknown"/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ins w:id="539" w:author="Unknown"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     </w:t>
        </w:r>
        <w:r w:rsidRPr="004F0E7E">
          <w:rPr>
            <w:rFonts w:ascii="Consolas" w:eastAsia="Times New Roman" w:hAnsi="Consolas" w:cs="Courier New"/>
            <w:color w:val="0077AA"/>
            <w:sz w:val="21"/>
            <w:szCs w:val="21"/>
            <w:lang w:eastAsia="en-IN"/>
          </w:rPr>
          <w:t>return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</w:t>
        </w:r>
        <w:r w:rsidRPr="004F0E7E">
          <w:rPr>
            <w:rFonts w:ascii="Consolas" w:eastAsia="Times New Roman" w:hAnsi="Consolas" w:cs="Courier New"/>
            <w:color w:val="0077AA"/>
            <w:sz w:val="21"/>
            <w:szCs w:val="21"/>
            <w:lang w:eastAsia="en-IN"/>
          </w:rPr>
          <w:t>new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ResponseEntity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&lt;&gt;(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>tutorials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,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HttpStatus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.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>OK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);</w:t>
        </w:r>
      </w:ins>
    </w:p>
    <w:p w:rsidR="006018EB" w:rsidRPr="004F0E7E" w:rsidRDefault="006018EB" w:rsidP="00601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540" w:author="Unknown"/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ins w:id="541" w:author="Unknown"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   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}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</w:t>
        </w:r>
        <w:r w:rsidRPr="004F0E7E">
          <w:rPr>
            <w:rFonts w:ascii="Consolas" w:eastAsia="Times New Roman" w:hAnsi="Consolas" w:cs="Courier New"/>
            <w:color w:val="0077AA"/>
            <w:sz w:val="21"/>
            <w:szCs w:val="21"/>
            <w:lang w:eastAsia="en-IN"/>
          </w:rPr>
          <w:t>catch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(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>Exception e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)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{</w:t>
        </w:r>
      </w:ins>
    </w:p>
    <w:p w:rsidR="006018EB" w:rsidRPr="004F0E7E" w:rsidRDefault="006018EB" w:rsidP="00601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542" w:author="Unknown"/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ins w:id="543" w:author="Unknown"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     </w:t>
        </w:r>
        <w:r w:rsidRPr="004F0E7E">
          <w:rPr>
            <w:rFonts w:ascii="Consolas" w:eastAsia="Times New Roman" w:hAnsi="Consolas" w:cs="Courier New"/>
            <w:color w:val="0077AA"/>
            <w:sz w:val="21"/>
            <w:szCs w:val="21"/>
            <w:lang w:eastAsia="en-IN"/>
          </w:rPr>
          <w:t>return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</w:t>
        </w:r>
        <w:r w:rsidRPr="004F0E7E">
          <w:rPr>
            <w:rFonts w:ascii="Consolas" w:eastAsia="Times New Roman" w:hAnsi="Consolas" w:cs="Courier New"/>
            <w:color w:val="0077AA"/>
            <w:sz w:val="21"/>
            <w:szCs w:val="21"/>
            <w:lang w:eastAsia="en-IN"/>
          </w:rPr>
          <w:t>new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ResponseEntity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&lt;&gt;(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>HttpStatus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.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>INTERNAL_SERVER_ERROR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);</w:t>
        </w:r>
      </w:ins>
    </w:p>
    <w:p w:rsidR="006018EB" w:rsidRPr="004F0E7E" w:rsidRDefault="006018EB" w:rsidP="00601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544" w:author="Unknown"/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ins w:id="545" w:author="Unknown"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   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}</w:t>
        </w:r>
      </w:ins>
    </w:p>
    <w:p w:rsidR="006018EB" w:rsidRPr="004F0E7E" w:rsidRDefault="006018EB" w:rsidP="00601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546" w:author="Unknown"/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ins w:id="547" w:author="Unknown"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 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}</w:t>
        </w:r>
      </w:ins>
    </w:p>
    <w:p w:rsidR="006018EB" w:rsidRPr="004F0E7E" w:rsidRDefault="006018EB" w:rsidP="00601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548" w:author="Unknown"/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ins w:id="549" w:author="Unknown"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}</w:t>
        </w:r>
      </w:ins>
    </w:p>
    <w:p w:rsidR="006018EB" w:rsidRPr="004F0E7E" w:rsidRDefault="006018EB" w:rsidP="006018EB">
      <w:pPr>
        <w:spacing w:after="150" w:line="240" w:lineRule="auto"/>
        <w:rPr>
          <w:ins w:id="550" w:author="Unknown"/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ins w:id="551" w:author="Unknown">
        <w:r w:rsidRPr="004F0E7E">
          <w:rPr>
            <w:rFonts w:ascii="Verdana" w:eastAsia="Times New Roman" w:hAnsi="Verdana" w:cs="Times New Roman"/>
            <w:color w:val="6B6B6B"/>
            <w:sz w:val="21"/>
            <w:szCs w:val="21"/>
            <w:lang w:eastAsia="en-IN"/>
          </w:rPr>
          <w:t>– </w:t>
        </w:r>
        <w:r w:rsidRPr="004F0E7E">
          <w:rPr>
            <w:rFonts w:ascii="Consolas" w:eastAsia="Times New Roman" w:hAnsi="Consolas" w:cs="Courier New"/>
            <w:color w:val="555555"/>
            <w:sz w:val="21"/>
            <w:szCs w:val="21"/>
            <w:lang w:eastAsia="en-IN"/>
          </w:rPr>
          <w:t>@CrossOrigin</w:t>
        </w:r>
        <w:r w:rsidRPr="004F0E7E">
          <w:rPr>
            <w:rFonts w:ascii="Verdana" w:eastAsia="Times New Roman" w:hAnsi="Verdana" w:cs="Times New Roman"/>
            <w:color w:val="6B6B6B"/>
            <w:sz w:val="21"/>
            <w:szCs w:val="21"/>
            <w:lang w:eastAsia="en-IN"/>
          </w:rPr>
          <w:t> is for configuring allowed origins.</w:t>
        </w:r>
        <w:r w:rsidRPr="004F0E7E">
          <w:rPr>
            <w:rFonts w:ascii="Verdana" w:eastAsia="Times New Roman" w:hAnsi="Verdana" w:cs="Times New Roman"/>
            <w:color w:val="6B6B6B"/>
            <w:sz w:val="21"/>
            <w:szCs w:val="21"/>
            <w:lang w:eastAsia="en-IN"/>
          </w:rPr>
          <w:br/>
          <w:t>– </w:t>
        </w:r>
        <w:r w:rsidRPr="004F0E7E">
          <w:rPr>
            <w:rFonts w:ascii="Consolas" w:eastAsia="Times New Roman" w:hAnsi="Consolas" w:cs="Courier New"/>
            <w:color w:val="555555"/>
            <w:sz w:val="21"/>
            <w:szCs w:val="21"/>
            <w:lang w:eastAsia="en-IN"/>
          </w:rPr>
          <w:t>@RestController</w:t>
        </w:r>
        <w:r w:rsidRPr="004F0E7E">
          <w:rPr>
            <w:rFonts w:ascii="Verdana" w:eastAsia="Times New Roman" w:hAnsi="Verdana" w:cs="Times New Roman"/>
            <w:color w:val="6B6B6B"/>
            <w:sz w:val="21"/>
            <w:szCs w:val="21"/>
            <w:lang w:eastAsia="en-IN"/>
          </w:rPr>
          <w:t> annotation is used to define a controller and to indicate that the return value of the methods should be be bound to the web response body.</w:t>
        </w:r>
        <w:r w:rsidRPr="004F0E7E">
          <w:rPr>
            <w:rFonts w:ascii="Verdana" w:eastAsia="Times New Roman" w:hAnsi="Verdana" w:cs="Times New Roman"/>
            <w:color w:val="6B6B6B"/>
            <w:sz w:val="21"/>
            <w:szCs w:val="21"/>
            <w:lang w:eastAsia="en-IN"/>
          </w:rPr>
          <w:br/>
          <w:t>– </w:t>
        </w:r>
        <w:r w:rsidRPr="004F0E7E">
          <w:rPr>
            <w:rFonts w:ascii="Consolas" w:eastAsia="Times New Roman" w:hAnsi="Consolas" w:cs="Courier New"/>
            <w:color w:val="555555"/>
            <w:sz w:val="21"/>
            <w:szCs w:val="21"/>
            <w:lang w:eastAsia="en-IN"/>
          </w:rPr>
          <w:t>@RequestMapping("/api")</w:t>
        </w:r>
        <w:r w:rsidRPr="004F0E7E">
          <w:rPr>
            <w:rFonts w:ascii="Verdana" w:eastAsia="Times New Roman" w:hAnsi="Verdana" w:cs="Times New Roman"/>
            <w:color w:val="6B6B6B"/>
            <w:sz w:val="21"/>
            <w:szCs w:val="21"/>
            <w:lang w:eastAsia="en-IN"/>
          </w:rPr>
          <w:t> declares that all Apis’ url in the controller will start with </w:t>
        </w:r>
        <w:r w:rsidRPr="004F0E7E">
          <w:rPr>
            <w:rFonts w:ascii="Consolas" w:eastAsia="Times New Roman" w:hAnsi="Consolas" w:cs="Courier New"/>
            <w:color w:val="555555"/>
            <w:sz w:val="21"/>
            <w:szCs w:val="21"/>
            <w:lang w:eastAsia="en-IN"/>
          </w:rPr>
          <w:t>/api</w:t>
        </w:r>
        <w:r w:rsidRPr="004F0E7E">
          <w:rPr>
            <w:rFonts w:ascii="Verdana" w:eastAsia="Times New Roman" w:hAnsi="Verdana" w:cs="Times New Roman"/>
            <w:color w:val="6B6B6B"/>
            <w:sz w:val="21"/>
            <w:szCs w:val="21"/>
            <w:lang w:eastAsia="en-IN"/>
          </w:rPr>
          <w:t>.</w:t>
        </w:r>
        <w:r w:rsidRPr="004F0E7E">
          <w:rPr>
            <w:rFonts w:ascii="Verdana" w:eastAsia="Times New Roman" w:hAnsi="Verdana" w:cs="Times New Roman"/>
            <w:color w:val="6B6B6B"/>
            <w:sz w:val="21"/>
            <w:szCs w:val="21"/>
            <w:lang w:eastAsia="en-IN"/>
          </w:rPr>
          <w:br/>
          <w:t>– We use </w:t>
        </w:r>
        <w:r w:rsidRPr="004F0E7E">
          <w:rPr>
            <w:rFonts w:ascii="Consolas" w:eastAsia="Times New Roman" w:hAnsi="Consolas" w:cs="Courier New"/>
            <w:color w:val="555555"/>
            <w:sz w:val="21"/>
            <w:szCs w:val="21"/>
            <w:lang w:eastAsia="en-IN"/>
          </w:rPr>
          <w:t>@Autowired</w:t>
        </w:r>
        <w:r w:rsidRPr="004F0E7E">
          <w:rPr>
            <w:rFonts w:ascii="Verdana" w:eastAsia="Times New Roman" w:hAnsi="Verdana" w:cs="Times New Roman"/>
            <w:color w:val="6B6B6B"/>
            <w:sz w:val="21"/>
            <w:szCs w:val="21"/>
            <w:lang w:eastAsia="en-IN"/>
          </w:rPr>
          <w:t> to inject </w:t>
        </w:r>
        <w:r w:rsidRPr="004F0E7E">
          <w:rPr>
            <w:rFonts w:ascii="Consolas" w:eastAsia="Times New Roman" w:hAnsi="Consolas" w:cs="Courier New"/>
            <w:color w:val="555555"/>
            <w:sz w:val="21"/>
            <w:szCs w:val="21"/>
            <w:lang w:eastAsia="en-IN"/>
          </w:rPr>
          <w:t>TutorialRepository</w:t>
        </w:r>
        <w:r w:rsidRPr="004F0E7E">
          <w:rPr>
            <w:rFonts w:ascii="Verdana" w:eastAsia="Times New Roman" w:hAnsi="Verdana" w:cs="Times New Roman"/>
            <w:color w:val="6B6B6B"/>
            <w:sz w:val="21"/>
            <w:szCs w:val="21"/>
            <w:lang w:eastAsia="en-IN"/>
          </w:rPr>
          <w:t> bean to local variable.</w:t>
        </w:r>
      </w:ins>
    </w:p>
    <w:p w:rsidR="006018EB" w:rsidRPr="004F0E7E" w:rsidRDefault="006018EB" w:rsidP="006018EB">
      <w:pPr>
        <w:spacing w:before="300" w:after="150" w:line="240" w:lineRule="auto"/>
        <w:outlineLvl w:val="1"/>
        <w:rPr>
          <w:ins w:id="552" w:author="Unknown"/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en-IN"/>
        </w:rPr>
      </w:pPr>
      <w:ins w:id="553" w:author="Unknown">
        <w:r w:rsidRPr="004F0E7E">
          <w:rPr>
            <w:rFonts w:ascii="Times New Roman" w:eastAsia="Times New Roman" w:hAnsi="Times New Roman" w:cs="Times New Roman"/>
            <w:b/>
            <w:bCs/>
            <w:color w:val="333333"/>
            <w:sz w:val="36"/>
            <w:szCs w:val="36"/>
            <w:lang w:eastAsia="en-IN"/>
          </w:rPr>
          <w:t>Run &amp; Check</w:t>
        </w:r>
      </w:ins>
    </w:p>
    <w:p w:rsidR="006018EB" w:rsidRPr="004F0E7E" w:rsidRDefault="006018EB" w:rsidP="006018EB">
      <w:pPr>
        <w:spacing w:after="150" w:line="240" w:lineRule="auto"/>
        <w:rPr>
          <w:ins w:id="554" w:author="Unknown"/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ins w:id="555" w:author="Unknown">
        <w:r w:rsidRPr="004F0E7E">
          <w:rPr>
            <w:rFonts w:ascii="Verdana" w:eastAsia="Times New Roman" w:hAnsi="Verdana" w:cs="Times New Roman"/>
            <w:color w:val="6B6B6B"/>
            <w:sz w:val="21"/>
            <w:szCs w:val="21"/>
            <w:lang w:eastAsia="en-IN"/>
          </w:rPr>
          <w:t>Run Spring Boot application with command: </w:t>
        </w:r>
        <w:r w:rsidRPr="004F0E7E">
          <w:rPr>
            <w:rFonts w:ascii="Consolas" w:eastAsia="Times New Roman" w:hAnsi="Consolas" w:cs="Courier New"/>
            <w:color w:val="555555"/>
            <w:sz w:val="21"/>
            <w:szCs w:val="21"/>
            <w:lang w:eastAsia="en-IN"/>
          </w:rPr>
          <w:t>mvn spring-boot:run</w:t>
        </w:r>
        <w:r w:rsidRPr="004F0E7E">
          <w:rPr>
            <w:rFonts w:ascii="Verdana" w:eastAsia="Times New Roman" w:hAnsi="Verdana" w:cs="Times New Roman"/>
            <w:color w:val="6B6B6B"/>
            <w:sz w:val="21"/>
            <w:szCs w:val="21"/>
            <w:lang w:eastAsia="en-IN"/>
          </w:rPr>
          <w:t>.</w:t>
        </w:r>
      </w:ins>
    </w:p>
    <w:p w:rsidR="006018EB" w:rsidRPr="004F0E7E" w:rsidRDefault="006018EB" w:rsidP="006018EB">
      <w:pPr>
        <w:spacing w:after="150" w:line="240" w:lineRule="auto"/>
        <w:rPr>
          <w:ins w:id="556" w:author="Unknown"/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ins w:id="557" w:author="Unknown">
        <w:r w:rsidRPr="004F0E7E">
          <w:rPr>
            <w:rFonts w:ascii="Verdana" w:eastAsia="Times New Roman" w:hAnsi="Verdana" w:cs="Times New Roman"/>
            <w:color w:val="6B6B6B"/>
            <w:sz w:val="21"/>
            <w:szCs w:val="21"/>
            <w:lang w:eastAsia="en-IN"/>
          </w:rPr>
          <w:t>write SQL script to create </w:t>
        </w:r>
        <w:r w:rsidRPr="004F0E7E">
          <w:rPr>
            <w:rFonts w:ascii="Verdana" w:eastAsia="Times New Roman" w:hAnsi="Verdana" w:cs="Times New Roman"/>
            <w:b/>
            <w:bCs/>
            <w:color w:val="6B6B6B"/>
            <w:sz w:val="21"/>
            <w:szCs w:val="21"/>
            <w:lang w:eastAsia="en-IN"/>
          </w:rPr>
          <w:t>tutorials</w:t>
        </w:r>
        <w:r w:rsidRPr="004F0E7E">
          <w:rPr>
            <w:rFonts w:ascii="Verdana" w:eastAsia="Times New Roman" w:hAnsi="Verdana" w:cs="Times New Roman"/>
            <w:color w:val="6B6B6B"/>
            <w:sz w:val="21"/>
            <w:szCs w:val="21"/>
            <w:lang w:eastAsia="en-IN"/>
          </w:rPr>
          <w:t> table:</w:t>
        </w:r>
      </w:ins>
    </w:p>
    <w:p w:rsidR="006018EB" w:rsidRPr="004F0E7E" w:rsidRDefault="006018EB" w:rsidP="00601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558" w:author="Unknown"/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ins w:id="559" w:author="Unknown">
        <w:r w:rsidRPr="004F0E7E">
          <w:rPr>
            <w:rFonts w:ascii="Consolas" w:eastAsia="Times New Roman" w:hAnsi="Consolas" w:cs="Courier New"/>
            <w:color w:val="0077AA"/>
            <w:sz w:val="21"/>
            <w:szCs w:val="21"/>
            <w:lang w:eastAsia="en-IN"/>
          </w:rPr>
          <w:t>CREATE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</w:t>
        </w:r>
        <w:r w:rsidRPr="004F0E7E">
          <w:rPr>
            <w:rFonts w:ascii="Consolas" w:eastAsia="Times New Roman" w:hAnsi="Consolas" w:cs="Courier New"/>
            <w:color w:val="0077AA"/>
            <w:sz w:val="21"/>
            <w:szCs w:val="21"/>
            <w:lang w:eastAsia="en-IN"/>
          </w:rPr>
          <w:t>TABLE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tutorials</w:t>
        </w:r>
      </w:ins>
    </w:p>
    <w:p w:rsidR="006018EB" w:rsidRPr="004F0E7E" w:rsidRDefault="006018EB" w:rsidP="00601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560" w:author="Unknown"/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ins w:id="561" w:author="Unknown"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(</w:t>
        </w:r>
      </w:ins>
    </w:p>
    <w:p w:rsidR="006018EB" w:rsidRPr="004F0E7E" w:rsidRDefault="006018EB" w:rsidP="00601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562" w:author="Unknown"/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ins w:id="563" w:author="Unknown"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   id </w:t>
        </w:r>
        <w:r w:rsidRPr="004F0E7E">
          <w:rPr>
            <w:rFonts w:ascii="Consolas" w:eastAsia="Times New Roman" w:hAnsi="Consolas" w:cs="Courier New"/>
            <w:color w:val="0077AA"/>
            <w:sz w:val="21"/>
            <w:szCs w:val="21"/>
            <w:lang w:eastAsia="en-IN"/>
          </w:rPr>
          <w:t>BIGINT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</w:t>
        </w:r>
        <w:r w:rsidRPr="004F0E7E">
          <w:rPr>
            <w:rFonts w:ascii="Consolas" w:eastAsia="Times New Roman" w:hAnsi="Consolas" w:cs="Courier New"/>
            <w:color w:val="9A6E3A"/>
            <w:sz w:val="21"/>
            <w:szCs w:val="21"/>
            <w:lang w:eastAsia="en-IN"/>
          </w:rPr>
          <w:t>NOT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</w:t>
        </w:r>
        <w:r w:rsidRPr="004F0E7E">
          <w:rPr>
            <w:rFonts w:ascii="Consolas" w:eastAsia="Times New Roman" w:hAnsi="Consolas" w:cs="Courier New"/>
            <w:color w:val="990055"/>
            <w:sz w:val="21"/>
            <w:szCs w:val="21"/>
            <w:lang w:eastAsia="en-IN"/>
          </w:rPr>
          <w:t>NULL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</w:t>
        </w:r>
        <w:r w:rsidRPr="004F0E7E">
          <w:rPr>
            <w:rFonts w:ascii="Consolas" w:eastAsia="Times New Roman" w:hAnsi="Consolas" w:cs="Courier New"/>
            <w:color w:val="0077AA"/>
            <w:sz w:val="21"/>
            <w:szCs w:val="21"/>
            <w:lang w:eastAsia="en-IN"/>
          </w:rPr>
          <w:t>PRIMARY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</w:t>
        </w:r>
        <w:r w:rsidRPr="004F0E7E">
          <w:rPr>
            <w:rFonts w:ascii="Consolas" w:eastAsia="Times New Roman" w:hAnsi="Consolas" w:cs="Courier New"/>
            <w:color w:val="0077AA"/>
            <w:sz w:val="21"/>
            <w:szCs w:val="21"/>
            <w:lang w:eastAsia="en-IN"/>
          </w:rPr>
          <w:t>KEY</w:t>
        </w:r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</w:t>
        </w:r>
        <w:r w:rsidRPr="004F0E7E">
          <w:rPr>
            <w:rFonts w:ascii="Consolas" w:eastAsia="Times New Roman" w:hAnsi="Consolas" w:cs="Courier New"/>
            <w:color w:val="0077AA"/>
            <w:sz w:val="21"/>
            <w:szCs w:val="21"/>
            <w:lang w:eastAsia="en-IN"/>
          </w:rPr>
          <w:t>AUTO_INCREMENT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,</w:t>
        </w:r>
      </w:ins>
    </w:p>
    <w:p w:rsidR="006018EB" w:rsidRPr="004F0E7E" w:rsidRDefault="006018EB" w:rsidP="00601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564" w:author="Unknown"/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ins w:id="565" w:author="Unknown"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   title </w:t>
        </w:r>
        <w:r w:rsidRPr="004F0E7E">
          <w:rPr>
            <w:rFonts w:ascii="Consolas" w:eastAsia="Times New Roman" w:hAnsi="Consolas" w:cs="Courier New"/>
            <w:color w:val="0077AA"/>
            <w:sz w:val="21"/>
            <w:szCs w:val="21"/>
            <w:lang w:eastAsia="en-IN"/>
          </w:rPr>
          <w:t>VARCHAR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(</w:t>
        </w:r>
        <w:r w:rsidRPr="004F0E7E">
          <w:rPr>
            <w:rFonts w:ascii="Consolas" w:eastAsia="Times New Roman" w:hAnsi="Consolas" w:cs="Courier New"/>
            <w:color w:val="990055"/>
            <w:sz w:val="21"/>
            <w:szCs w:val="21"/>
            <w:lang w:eastAsia="en-IN"/>
          </w:rPr>
          <w:t>255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),</w:t>
        </w:r>
      </w:ins>
    </w:p>
    <w:p w:rsidR="006018EB" w:rsidRPr="004F0E7E" w:rsidRDefault="006018EB" w:rsidP="00601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566" w:author="Unknown"/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ins w:id="567" w:author="Unknown"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   description </w:t>
        </w:r>
        <w:r w:rsidRPr="004F0E7E">
          <w:rPr>
            <w:rFonts w:ascii="Consolas" w:eastAsia="Times New Roman" w:hAnsi="Consolas" w:cs="Courier New"/>
            <w:color w:val="0077AA"/>
            <w:sz w:val="21"/>
            <w:szCs w:val="21"/>
            <w:lang w:eastAsia="en-IN"/>
          </w:rPr>
          <w:t>VARCHAR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(</w:t>
        </w:r>
        <w:r w:rsidRPr="004F0E7E">
          <w:rPr>
            <w:rFonts w:ascii="Consolas" w:eastAsia="Times New Roman" w:hAnsi="Consolas" w:cs="Courier New"/>
            <w:color w:val="990055"/>
            <w:sz w:val="21"/>
            <w:szCs w:val="21"/>
            <w:lang w:eastAsia="en-IN"/>
          </w:rPr>
          <w:t>255</w:t>
        </w:r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),</w:t>
        </w:r>
      </w:ins>
    </w:p>
    <w:p w:rsidR="006018EB" w:rsidRPr="004F0E7E" w:rsidRDefault="006018EB" w:rsidP="00601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568" w:author="Unknown"/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ins w:id="569" w:author="Unknown">
        <w:r w:rsidRPr="004F0E7E">
          <w:rPr>
            <w:rFonts w:ascii="Consolas" w:eastAsia="Times New Roman" w:hAnsi="Consolas" w:cs="Courier New"/>
            <w:color w:val="000000"/>
            <w:sz w:val="21"/>
            <w:szCs w:val="21"/>
            <w:lang w:eastAsia="en-IN"/>
          </w:rPr>
          <w:t xml:space="preserve">    published </w:t>
        </w:r>
        <w:r w:rsidRPr="004F0E7E">
          <w:rPr>
            <w:rFonts w:ascii="Consolas" w:eastAsia="Times New Roman" w:hAnsi="Consolas" w:cs="Courier New"/>
            <w:color w:val="0077AA"/>
            <w:sz w:val="21"/>
            <w:szCs w:val="21"/>
            <w:lang w:eastAsia="en-IN"/>
          </w:rPr>
          <w:t>BOOLEAN</w:t>
        </w:r>
      </w:ins>
    </w:p>
    <w:p w:rsidR="006018EB" w:rsidRPr="004F0E7E" w:rsidRDefault="006018EB" w:rsidP="00601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570" w:author="Unknown"/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ins w:id="571" w:author="Unknown">
        <w:r w:rsidRPr="004F0E7E">
          <w:rPr>
            <w:rFonts w:ascii="Consolas" w:eastAsia="Times New Roman" w:hAnsi="Consolas" w:cs="Courier New"/>
            <w:color w:val="999999"/>
            <w:sz w:val="21"/>
            <w:szCs w:val="21"/>
            <w:lang w:eastAsia="en-IN"/>
          </w:rPr>
          <w:t>);</w:t>
        </w:r>
      </w:ins>
    </w:p>
    <w:p w:rsidR="006018EB" w:rsidRPr="004F0E7E" w:rsidRDefault="006018EB" w:rsidP="006018EB">
      <w:pPr>
        <w:spacing w:after="150" w:line="240" w:lineRule="auto"/>
        <w:rPr>
          <w:ins w:id="572" w:author="Unknown"/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ins w:id="573" w:author="Unknown">
        <w:r w:rsidRPr="004F0E7E">
          <w:rPr>
            <w:rFonts w:ascii="Verdana" w:eastAsia="Times New Roman" w:hAnsi="Verdana" w:cs="Times New Roman"/>
            <w:color w:val="6B6B6B"/>
            <w:sz w:val="21"/>
            <w:szCs w:val="21"/>
            <w:lang w:eastAsia="en-IN"/>
          </w:rPr>
          <w:t>Create some Tutorials:</w:t>
        </w:r>
      </w:ins>
    </w:p>
    <w:p w:rsidR="006018EB" w:rsidRPr="004F0E7E" w:rsidRDefault="006018EB" w:rsidP="006018EB">
      <w:pPr>
        <w:spacing w:after="150" w:line="240" w:lineRule="auto"/>
        <w:rPr>
          <w:ins w:id="574" w:author="Unknown"/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r w:rsidRPr="004F0E7E">
        <w:rPr>
          <w:rFonts w:ascii="Verdana" w:eastAsia="Times New Roman" w:hAnsi="Verdana" w:cs="Times New Roman"/>
          <w:noProof/>
          <w:color w:val="6B6B6B"/>
          <w:sz w:val="21"/>
          <w:szCs w:val="21"/>
          <w:lang w:eastAsia="en-IN"/>
        </w:rPr>
        <w:lastRenderedPageBreak/>
        <w:drawing>
          <wp:inline distT="0" distB="0" distL="0" distR="0" wp14:anchorId="6A8871B2" wp14:editId="0F7EADA8">
            <wp:extent cx="4953000" cy="3048000"/>
            <wp:effectExtent l="0" t="0" r="0" b="0"/>
            <wp:docPr id="11" name="Picture 11" descr="spring-boot-jdbctemplate-example-mysql-crud-create-tuto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pring-boot-jdbctemplate-example-mysql-crud-create-tutorial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18EB" w:rsidRPr="004F0E7E" w:rsidRDefault="006018EB" w:rsidP="006018EB">
      <w:pPr>
        <w:spacing w:after="150" w:line="240" w:lineRule="auto"/>
        <w:rPr>
          <w:ins w:id="575" w:author="Unknown"/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ins w:id="576" w:author="Unknown">
        <w:r w:rsidRPr="004F0E7E">
          <w:rPr>
            <w:rFonts w:ascii="Verdana" w:eastAsia="Times New Roman" w:hAnsi="Verdana" w:cs="Times New Roman"/>
            <w:color w:val="6B6B6B"/>
            <w:sz w:val="21"/>
            <w:szCs w:val="21"/>
            <w:lang w:eastAsia="en-IN"/>
          </w:rPr>
          <w:t>MySQL database </w:t>
        </w:r>
        <w:r w:rsidRPr="004F0E7E">
          <w:rPr>
            <w:rFonts w:ascii="Consolas" w:eastAsia="Times New Roman" w:hAnsi="Consolas" w:cs="Courier New"/>
            <w:color w:val="555555"/>
            <w:sz w:val="21"/>
            <w:szCs w:val="21"/>
            <w:lang w:eastAsia="en-IN"/>
          </w:rPr>
          <w:t>tutorials</w:t>
        </w:r>
        <w:r w:rsidRPr="004F0E7E">
          <w:rPr>
            <w:rFonts w:ascii="Verdana" w:eastAsia="Times New Roman" w:hAnsi="Verdana" w:cs="Times New Roman"/>
            <w:color w:val="6B6B6B"/>
            <w:sz w:val="21"/>
            <w:szCs w:val="21"/>
            <w:lang w:eastAsia="en-IN"/>
          </w:rPr>
          <w:t> table after that:</w:t>
        </w:r>
      </w:ins>
    </w:p>
    <w:p w:rsidR="006018EB" w:rsidRPr="004F0E7E" w:rsidRDefault="006018EB" w:rsidP="006018EB">
      <w:pPr>
        <w:spacing w:after="150" w:line="240" w:lineRule="auto"/>
        <w:rPr>
          <w:ins w:id="577" w:author="Unknown"/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r w:rsidRPr="004F0E7E">
        <w:rPr>
          <w:rFonts w:ascii="Verdana" w:eastAsia="Times New Roman" w:hAnsi="Verdana" w:cs="Times New Roman"/>
          <w:noProof/>
          <w:color w:val="6B6B6B"/>
          <w:sz w:val="21"/>
          <w:szCs w:val="21"/>
          <w:lang w:eastAsia="en-IN"/>
        </w:rPr>
        <w:drawing>
          <wp:inline distT="0" distB="0" distL="0" distR="0" wp14:anchorId="09D8C067" wp14:editId="5B59F600">
            <wp:extent cx="3524250" cy="952500"/>
            <wp:effectExtent l="0" t="0" r="0" b="0"/>
            <wp:docPr id="10" name="Picture 10" descr="spring-boot-jdbctemplate-example-mysql-crud-create-tutorial-data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pring-boot-jdbctemplate-example-mysql-crud-create-tutorial-database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18EB" w:rsidRPr="004F0E7E" w:rsidRDefault="006018EB" w:rsidP="006018EB">
      <w:pPr>
        <w:spacing w:after="150" w:line="240" w:lineRule="auto"/>
        <w:rPr>
          <w:ins w:id="578" w:author="Unknown"/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ins w:id="579" w:author="Unknown">
        <w:r w:rsidRPr="004F0E7E">
          <w:rPr>
            <w:rFonts w:ascii="Verdana" w:eastAsia="Times New Roman" w:hAnsi="Verdana" w:cs="Times New Roman"/>
            <w:color w:val="6B6B6B"/>
            <w:sz w:val="21"/>
            <w:szCs w:val="21"/>
            <w:lang w:eastAsia="en-IN"/>
          </w:rPr>
          <w:t>Update some Tutorials:</w:t>
        </w:r>
      </w:ins>
    </w:p>
    <w:p w:rsidR="006018EB" w:rsidRPr="004F0E7E" w:rsidRDefault="006018EB" w:rsidP="006018EB">
      <w:pPr>
        <w:spacing w:after="150" w:line="240" w:lineRule="auto"/>
        <w:rPr>
          <w:ins w:id="580" w:author="Unknown"/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r w:rsidRPr="004F0E7E">
        <w:rPr>
          <w:rFonts w:ascii="Verdana" w:eastAsia="Times New Roman" w:hAnsi="Verdana" w:cs="Times New Roman"/>
          <w:noProof/>
          <w:color w:val="6B6B6B"/>
          <w:sz w:val="21"/>
          <w:szCs w:val="21"/>
          <w:lang w:eastAsia="en-IN"/>
        </w:rPr>
        <w:drawing>
          <wp:inline distT="0" distB="0" distL="0" distR="0" wp14:anchorId="253F3BE3" wp14:editId="05E93DCC">
            <wp:extent cx="4286250" cy="3143250"/>
            <wp:effectExtent l="0" t="0" r="0" b="0"/>
            <wp:docPr id="9" name="Picture 9" descr="spring-boot-jdbctemplate-example-mysql-crud-update-tuto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pring-boot-jdbctemplate-example-mysql-crud-update-tutorial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18EB" w:rsidRPr="004F0E7E" w:rsidRDefault="006018EB" w:rsidP="006018EB">
      <w:pPr>
        <w:spacing w:after="150" w:line="240" w:lineRule="auto"/>
        <w:rPr>
          <w:ins w:id="581" w:author="Unknown"/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ins w:id="582" w:author="Unknown">
        <w:r w:rsidRPr="004F0E7E">
          <w:rPr>
            <w:rFonts w:ascii="Verdana" w:eastAsia="Times New Roman" w:hAnsi="Verdana" w:cs="Times New Roman"/>
            <w:color w:val="6B6B6B"/>
            <w:sz w:val="21"/>
            <w:szCs w:val="21"/>
            <w:lang w:eastAsia="en-IN"/>
          </w:rPr>
          <w:t>The table data is changed:</w:t>
        </w:r>
      </w:ins>
    </w:p>
    <w:p w:rsidR="006018EB" w:rsidRPr="004F0E7E" w:rsidRDefault="006018EB" w:rsidP="006018EB">
      <w:pPr>
        <w:spacing w:after="150" w:line="240" w:lineRule="auto"/>
        <w:rPr>
          <w:ins w:id="583" w:author="Unknown"/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r w:rsidRPr="004F0E7E">
        <w:rPr>
          <w:rFonts w:ascii="Verdana" w:eastAsia="Times New Roman" w:hAnsi="Verdana" w:cs="Times New Roman"/>
          <w:noProof/>
          <w:color w:val="6B6B6B"/>
          <w:sz w:val="21"/>
          <w:szCs w:val="21"/>
          <w:lang w:eastAsia="en-IN"/>
        </w:rPr>
        <w:lastRenderedPageBreak/>
        <w:drawing>
          <wp:inline distT="0" distB="0" distL="0" distR="0" wp14:anchorId="5FF475C7" wp14:editId="405735C0">
            <wp:extent cx="3905250" cy="952500"/>
            <wp:effectExtent l="0" t="0" r="0" b="0"/>
            <wp:docPr id="8" name="Picture 8" descr="spring-boot-jdbctemplate-example-mysql-crud-update-tutorial-data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pring-boot-jdbctemplate-example-mysql-crud-update-tutorial-database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18EB" w:rsidRPr="004F0E7E" w:rsidRDefault="006018EB" w:rsidP="006018EB">
      <w:pPr>
        <w:spacing w:after="150" w:line="240" w:lineRule="auto"/>
        <w:rPr>
          <w:ins w:id="584" w:author="Unknown"/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ins w:id="585" w:author="Unknown">
        <w:r w:rsidRPr="004F0E7E">
          <w:rPr>
            <w:rFonts w:ascii="Verdana" w:eastAsia="Times New Roman" w:hAnsi="Verdana" w:cs="Times New Roman"/>
            <w:color w:val="6B6B6B"/>
            <w:sz w:val="21"/>
            <w:szCs w:val="21"/>
            <w:lang w:eastAsia="en-IN"/>
          </w:rPr>
          <w:t>Retrieve all Tutorials:</w:t>
        </w:r>
      </w:ins>
    </w:p>
    <w:p w:rsidR="006018EB" w:rsidRPr="004F0E7E" w:rsidRDefault="006018EB" w:rsidP="006018EB">
      <w:pPr>
        <w:spacing w:after="150" w:line="240" w:lineRule="auto"/>
        <w:rPr>
          <w:ins w:id="586" w:author="Unknown"/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r w:rsidRPr="004F0E7E">
        <w:rPr>
          <w:rFonts w:ascii="Verdana" w:eastAsia="Times New Roman" w:hAnsi="Verdana" w:cs="Times New Roman"/>
          <w:noProof/>
          <w:color w:val="6B6B6B"/>
          <w:sz w:val="21"/>
          <w:szCs w:val="21"/>
          <w:lang w:eastAsia="en-IN"/>
        </w:rPr>
        <w:drawing>
          <wp:inline distT="0" distB="0" distL="0" distR="0" wp14:anchorId="6CB5D426" wp14:editId="1698A800">
            <wp:extent cx="4572000" cy="6477000"/>
            <wp:effectExtent l="0" t="0" r="0" b="0"/>
            <wp:docPr id="7" name="Picture 7" descr="spring-boot-jdbctemplate-example-mysql-crud-retrieve-tuto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pring-boot-jdbctemplate-example-mysql-crud-retrieve-tutorial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47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18EB" w:rsidRPr="004F0E7E" w:rsidRDefault="006018EB" w:rsidP="006018EB">
      <w:pPr>
        <w:spacing w:after="150" w:line="240" w:lineRule="auto"/>
        <w:rPr>
          <w:ins w:id="587" w:author="Unknown"/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ins w:id="588" w:author="Unknown">
        <w:r w:rsidRPr="004F0E7E">
          <w:rPr>
            <w:rFonts w:ascii="Verdana" w:eastAsia="Times New Roman" w:hAnsi="Verdana" w:cs="Times New Roman"/>
            <w:color w:val="6B6B6B"/>
            <w:sz w:val="21"/>
            <w:szCs w:val="21"/>
            <w:lang w:eastAsia="en-IN"/>
          </w:rPr>
          <w:t>Retrieve a Tutorial by Id:</w:t>
        </w:r>
      </w:ins>
    </w:p>
    <w:p w:rsidR="006018EB" w:rsidRPr="004F0E7E" w:rsidRDefault="006018EB" w:rsidP="006018EB">
      <w:pPr>
        <w:spacing w:after="150" w:line="240" w:lineRule="auto"/>
        <w:rPr>
          <w:ins w:id="589" w:author="Unknown"/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r w:rsidRPr="004F0E7E">
        <w:rPr>
          <w:rFonts w:ascii="Verdana" w:eastAsia="Times New Roman" w:hAnsi="Verdana" w:cs="Times New Roman"/>
          <w:noProof/>
          <w:color w:val="6B6B6B"/>
          <w:sz w:val="21"/>
          <w:szCs w:val="21"/>
          <w:lang w:eastAsia="en-IN"/>
        </w:rPr>
        <w:lastRenderedPageBreak/>
        <w:drawing>
          <wp:inline distT="0" distB="0" distL="0" distR="0" wp14:anchorId="7971B494" wp14:editId="1A2994E5">
            <wp:extent cx="4857750" cy="2476500"/>
            <wp:effectExtent l="0" t="0" r="0" b="0"/>
            <wp:docPr id="6" name="Picture 6" descr="spring-boot-jdbctemplate-example-mysql-crud-retrieve-one-tuto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pring-boot-jdbctemplate-example-mysql-crud-retrieve-one-tutorial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18EB" w:rsidRPr="004F0E7E" w:rsidRDefault="006018EB" w:rsidP="006018EB">
      <w:pPr>
        <w:spacing w:after="150" w:line="240" w:lineRule="auto"/>
        <w:rPr>
          <w:ins w:id="590" w:author="Unknown"/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ins w:id="591" w:author="Unknown">
        <w:r w:rsidRPr="004F0E7E">
          <w:rPr>
            <w:rFonts w:ascii="Verdana" w:eastAsia="Times New Roman" w:hAnsi="Verdana" w:cs="Times New Roman"/>
            <w:color w:val="6B6B6B"/>
            <w:sz w:val="21"/>
            <w:szCs w:val="21"/>
            <w:lang w:eastAsia="en-IN"/>
          </w:rPr>
          <w:t>Find all </w:t>
        </w:r>
        <w:r w:rsidRPr="004F0E7E">
          <w:rPr>
            <w:rFonts w:ascii="Verdana" w:eastAsia="Times New Roman" w:hAnsi="Verdana" w:cs="Times New Roman"/>
            <w:b/>
            <w:bCs/>
            <w:i/>
            <w:iCs/>
            <w:color w:val="6B6B6B"/>
            <w:sz w:val="21"/>
            <w:szCs w:val="21"/>
            <w:lang w:eastAsia="en-IN"/>
          </w:rPr>
          <w:t>published</w:t>
        </w:r>
        <w:r w:rsidRPr="004F0E7E">
          <w:rPr>
            <w:rFonts w:ascii="Verdana" w:eastAsia="Times New Roman" w:hAnsi="Verdana" w:cs="Times New Roman"/>
            <w:color w:val="6B6B6B"/>
            <w:sz w:val="21"/>
            <w:szCs w:val="21"/>
            <w:lang w:eastAsia="en-IN"/>
          </w:rPr>
          <w:t> Tutorials:</w:t>
        </w:r>
      </w:ins>
    </w:p>
    <w:p w:rsidR="006018EB" w:rsidRPr="004F0E7E" w:rsidRDefault="006018EB" w:rsidP="006018EB">
      <w:pPr>
        <w:spacing w:after="150" w:line="240" w:lineRule="auto"/>
        <w:rPr>
          <w:ins w:id="592" w:author="Unknown"/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r w:rsidRPr="004F0E7E">
        <w:rPr>
          <w:rFonts w:ascii="Verdana" w:eastAsia="Times New Roman" w:hAnsi="Verdana" w:cs="Times New Roman"/>
          <w:noProof/>
          <w:color w:val="6B6B6B"/>
          <w:sz w:val="21"/>
          <w:szCs w:val="21"/>
          <w:lang w:eastAsia="en-IN"/>
        </w:rPr>
        <w:drawing>
          <wp:inline distT="0" distB="0" distL="0" distR="0" wp14:anchorId="4841C3DF" wp14:editId="1E042212">
            <wp:extent cx="4572000" cy="3714750"/>
            <wp:effectExtent l="0" t="0" r="0" b="0"/>
            <wp:docPr id="5" name="Picture 5" descr="spring-boot-jdbctemplate-example-mysql-crud-find-active-tuto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pring-boot-jdbctemplate-example-mysql-crud-find-active-tutorial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18EB" w:rsidRPr="004F0E7E" w:rsidRDefault="006018EB" w:rsidP="006018EB">
      <w:pPr>
        <w:spacing w:after="150" w:line="240" w:lineRule="auto"/>
        <w:rPr>
          <w:ins w:id="593" w:author="Unknown"/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ins w:id="594" w:author="Unknown">
        <w:r w:rsidRPr="004F0E7E">
          <w:rPr>
            <w:rFonts w:ascii="Verdana" w:eastAsia="Times New Roman" w:hAnsi="Verdana" w:cs="Times New Roman"/>
            <w:color w:val="6B6B6B"/>
            <w:sz w:val="21"/>
            <w:szCs w:val="21"/>
            <w:lang w:eastAsia="en-IN"/>
          </w:rPr>
          <w:t>Find all Tutorials which title contains string ‘jdbc’:</w:t>
        </w:r>
      </w:ins>
    </w:p>
    <w:p w:rsidR="006018EB" w:rsidRPr="004F0E7E" w:rsidRDefault="006018EB" w:rsidP="006018EB">
      <w:pPr>
        <w:spacing w:after="150" w:line="240" w:lineRule="auto"/>
        <w:rPr>
          <w:ins w:id="595" w:author="Unknown"/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r w:rsidRPr="004F0E7E">
        <w:rPr>
          <w:rFonts w:ascii="Verdana" w:eastAsia="Times New Roman" w:hAnsi="Verdana" w:cs="Times New Roman"/>
          <w:noProof/>
          <w:color w:val="6B6B6B"/>
          <w:sz w:val="21"/>
          <w:szCs w:val="21"/>
          <w:lang w:eastAsia="en-IN"/>
        </w:rPr>
        <w:lastRenderedPageBreak/>
        <w:drawing>
          <wp:inline distT="0" distB="0" distL="0" distR="0" wp14:anchorId="1F9BE123" wp14:editId="3A18B1F7">
            <wp:extent cx="4572000" cy="4572000"/>
            <wp:effectExtent l="0" t="0" r="0" b="0"/>
            <wp:docPr id="4" name="Picture 4" descr="spring-boot-jdbctemplate-example-mysql-crud-find-tuto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pring-boot-jdbctemplate-example-mysql-crud-find-tutorial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18EB" w:rsidRPr="004F0E7E" w:rsidRDefault="006018EB" w:rsidP="006018EB">
      <w:pPr>
        <w:spacing w:after="150" w:line="240" w:lineRule="auto"/>
        <w:rPr>
          <w:ins w:id="596" w:author="Unknown"/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ins w:id="597" w:author="Unknown">
        <w:r w:rsidRPr="004F0E7E">
          <w:rPr>
            <w:rFonts w:ascii="Verdana" w:eastAsia="Times New Roman" w:hAnsi="Verdana" w:cs="Times New Roman"/>
            <w:color w:val="6B6B6B"/>
            <w:sz w:val="21"/>
            <w:szCs w:val="21"/>
            <w:lang w:eastAsia="en-IN"/>
          </w:rPr>
          <w:t>Delete a Tutorial:</w:t>
        </w:r>
      </w:ins>
    </w:p>
    <w:p w:rsidR="006018EB" w:rsidRPr="004F0E7E" w:rsidRDefault="006018EB" w:rsidP="006018EB">
      <w:pPr>
        <w:spacing w:after="150" w:line="240" w:lineRule="auto"/>
        <w:rPr>
          <w:ins w:id="598" w:author="Unknown"/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r w:rsidRPr="004F0E7E">
        <w:rPr>
          <w:rFonts w:ascii="Verdana" w:eastAsia="Times New Roman" w:hAnsi="Verdana" w:cs="Times New Roman"/>
          <w:noProof/>
          <w:color w:val="6B6B6B"/>
          <w:sz w:val="21"/>
          <w:szCs w:val="21"/>
          <w:lang w:eastAsia="en-IN"/>
        </w:rPr>
        <w:drawing>
          <wp:inline distT="0" distB="0" distL="0" distR="0" wp14:anchorId="607017B0" wp14:editId="4749954D">
            <wp:extent cx="4572000" cy="1714500"/>
            <wp:effectExtent l="0" t="0" r="0" b="0"/>
            <wp:docPr id="3" name="Picture 3" descr="spring-boot-jdbctemplate-example-mysql-crud-delete-tuto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pring-boot-jdbctemplate-example-mysql-crud-delete-tutorial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18EB" w:rsidRPr="004F0E7E" w:rsidRDefault="006018EB" w:rsidP="006018EB">
      <w:pPr>
        <w:spacing w:after="150" w:line="240" w:lineRule="auto"/>
        <w:rPr>
          <w:ins w:id="599" w:author="Unknown"/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r w:rsidRPr="004F0E7E">
        <w:rPr>
          <w:rFonts w:ascii="Verdana" w:eastAsia="Times New Roman" w:hAnsi="Verdana" w:cs="Times New Roman"/>
          <w:noProof/>
          <w:color w:val="6B6B6B"/>
          <w:sz w:val="21"/>
          <w:szCs w:val="21"/>
          <w:lang w:eastAsia="en-IN"/>
        </w:rPr>
        <w:drawing>
          <wp:inline distT="0" distB="0" distL="0" distR="0" wp14:anchorId="6CF1870F" wp14:editId="08D72D5C">
            <wp:extent cx="3905250" cy="857250"/>
            <wp:effectExtent l="0" t="0" r="0" b="0"/>
            <wp:docPr id="2" name="Picture 2" descr="spring-boot-jdbctemplate-example-mysql-crud-delete-tutorial-data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pring-boot-jdbctemplate-example-mysql-crud-delete-tutorial-database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18EB" w:rsidRPr="004F0E7E" w:rsidRDefault="006018EB" w:rsidP="006018EB">
      <w:pPr>
        <w:spacing w:after="150" w:line="240" w:lineRule="auto"/>
        <w:rPr>
          <w:ins w:id="600" w:author="Unknown"/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ins w:id="601" w:author="Unknown">
        <w:r w:rsidRPr="004F0E7E">
          <w:rPr>
            <w:rFonts w:ascii="Verdana" w:eastAsia="Times New Roman" w:hAnsi="Verdana" w:cs="Times New Roman"/>
            <w:color w:val="6B6B6B"/>
            <w:sz w:val="21"/>
            <w:szCs w:val="21"/>
            <w:lang w:eastAsia="en-IN"/>
          </w:rPr>
          <w:t>Delete all Tutorials:</w:t>
        </w:r>
      </w:ins>
    </w:p>
    <w:p w:rsidR="006018EB" w:rsidRPr="004F0E7E" w:rsidRDefault="006018EB" w:rsidP="006018EB">
      <w:pPr>
        <w:spacing w:after="150" w:line="240" w:lineRule="auto"/>
        <w:rPr>
          <w:ins w:id="602" w:author="Unknown"/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r w:rsidRPr="004F0E7E">
        <w:rPr>
          <w:rFonts w:ascii="Verdana" w:eastAsia="Times New Roman" w:hAnsi="Verdana" w:cs="Times New Roman"/>
          <w:noProof/>
          <w:color w:val="6B6B6B"/>
          <w:sz w:val="21"/>
          <w:szCs w:val="21"/>
          <w:lang w:eastAsia="en-IN"/>
        </w:rPr>
        <w:lastRenderedPageBreak/>
        <w:drawing>
          <wp:inline distT="0" distB="0" distL="0" distR="0" wp14:anchorId="41F3CCE8" wp14:editId="4108B9BF">
            <wp:extent cx="4572000" cy="1714500"/>
            <wp:effectExtent l="0" t="0" r="0" b="0"/>
            <wp:docPr id="1" name="Picture 1" descr="spring-boot-jdbctemplate-example-mysql-crud-delete-all-tuto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pring-boot-jdbctemplate-example-mysql-crud-delete-all-tutorial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18EB" w:rsidRPr="004F0E7E" w:rsidRDefault="006018EB" w:rsidP="006018EB">
      <w:pPr>
        <w:spacing w:after="150" w:line="240" w:lineRule="auto"/>
        <w:rPr>
          <w:ins w:id="603" w:author="Unknown"/>
          <w:rFonts w:ascii="Verdana" w:eastAsia="Times New Roman" w:hAnsi="Verdana" w:cs="Times New Roman"/>
          <w:color w:val="6B6B6B"/>
          <w:sz w:val="21"/>
          <w:szCs w:val="21"/>
          <w:lang w:eastAsia="en-IN"/>
        </w:rPr>
      </w:pPr>
      <w:ins w:id="604" w:author="Unknown">
        <w:r w:rsidRPr="004F0E7E">
          <w:rPr>
            <w:rFonts w:ascii="Verdana" w:eastAsia="Times New Roman" w:hAnsi="Verdana" w:cs="Times New Roman"/>
            <w:color w:val="6B6B6B"/>
            <w:sz w:val="21"/>
            <w:szCs w:val="21"/>
            <w:lang w:eastAsia="en-IN"/>
          </w:rPr>
          <w:t>Database ta</w:t>
        </w:r>
        <w:bookmarkStart w:id="605" w:name="_GoBack"/>
        <w:bookmarkEnd w:id="605"/>
        <w:r w:rsidRPr="004F0E7E">
          <w:rPr>
            <w:rFonts w:ascii="Verdana" w:eastAsia="Times New Roman" w:hAnsi="Verdana" w:cs="Times New Roman"/>
            <w:color w:val="6B6B6B"/>
            <w:sz w:val="21"/>
            <w:szCs w:val="21"/>
            <w:lang w:eastAsia="en-IN"/>
          </w:rPr>
          <w:t>ble is clean now.</w:t>
        </w:r>
      </w:ins>
    </w:p>
    <w:p w:rsidR="00AC65C5" w:rsidRPr="004F0E7E" w:rsidRDefault="00AC65C5"/>
    <w:sectPr w:rsidR="00AC65C5" w:rsidRPr="004F0E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244C08"/>
    <w:multiLevelType w:val="multilevel"/>
    <w:tmpl w:val="3A343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FE5657"/>
    <w:multiLevelType w:val="multilevel"/>
    <w:tmpl w:val="1EBA3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9728BE"/>
    <w:multiLevelType w:val="multilevel"/>
    <w:tmpl w:val="90EC3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5836E63"/>
    <w:multiLevelType w:val="multilevel"/>
    <w:tmpl w:val="429A5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0A619C6"/>
    <w:multiLevelType w:val="multilevel"/>
    <w:tmpl w:val="E95AA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451180A"/>
    <w:multiLevelType w:val="multilevel"/>
    <w:tmpl w:val="D49AA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18EB"/>
    <w:rsid w:val="002C394F"/>
    <w:rsid w:val="004F0E7E"/>
    <w:rsid w:val="006018EB"/>
    <w:rsid w:val="00AC65C5"/>
    <w:rsid w:val="00AF17D0"/>
    <w:rsid w:val="00CA2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018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6018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18E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6018E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posted-on">
    <w:name w:val="posted-on"/>
    <w:basedOn w:val="DefaultParagraphFont"/>
    <w:rsid w:val="006018EB"/>
  </w:style>
  <w:style w:type="character" w:styleId="Hyperlink">
    <w:name w:val="Hyperlink"/>
    <w:basedOn w:val="DefaultParagraphFont"/>
    <w:uiPriority w:val="99"/>
    <w:semiHidden/>
    <w:unhideWhenUsed/>
    <w:rsid w:val="006018E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018EB"/>
    <w:rPr>
      <w:color w:val="800080"/>
      <w:u w:val="single"/>
    </w:rPr>
  </w:style>
  <w:style w:type="character" w:customStyle="1" w:styleId="byline">
    <w:name w:val="byline"/>
    <w:basedOn w:val="DefaultParagraphFont"/>
    <w:rsid w:val="006018EB"/>
  </w:style>
  <w:style w:type="character" w:customStyle="1" w:styleId="author">
    <w:name w:val="author"/>
    <w:basedOn w:val="DefaultParagraphFont"/>
    <w:rsid w:val="006018EB"/>
  </w:style>
  <w:style w:type="character" w:customStyle="1" w:styleId="cat-links">
    <w:name w:val="cat-links"/>
    <w:basedOn w:val="DefaultParagraphFont"/>
    <w:rsid w:val="006018EB"/>
  </w:style>
  <w:style w:type="paragraph" w:styleId="NormalWeb">
    <w:name w:val="Normal (Web)"/>
    <w:basedOn w:val="Normal"/>
    <w:uiPriority w:val="99"/>
    <w:semiHidden/>
    <w:unhideWhenUsed/>
    <w:rsid w:val="006018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octitle">
    <w:name w:val="toc_title"/>
    <w:basedOn w:val="Normal"/>
    <w:rsid w:val="006018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octoggle">
    <w:name w:val="toc_toggle"/>
    <w:basedOn w:val="DefaultParagraphFont"/>
    <w:rsid w:val="006018EB"/>
  </w:style>
  <w:style w:type="character" w:styleId="HTMLCode">
    <w:name w:val="HTML Code"/>
    <w:basedOn w:val="DefaultParagraphFont"/>
    <w:uiPriority w:val="99"/>
    <w:semiHidden/>
    <w:unhideWhenUsed/>
    <w:rsid w:val="006018E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018EB"/>
    <w:rPr>
      <w:i/>
      <w:iCs/>
    </w:rPr>
  </w:style>
  <w:style w:type="character" w:styleId="Strong">
    <w:name w:val="Strong"/>
    <w:basedOn w:val="DefaultParagraphFont"/>
    <w:uiPriority w:val="22"/>
    <w:qFormat/>
    <w:rsid w:val="006018E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18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18E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6018EB"/>
  </w:style>
  <w:style w:type="paragraph" w:styleId="BalloonText">
    <w:name w:val="Balloon Text"/>
    <w:basedOn w:val="Normal"/>
    <w:link w:val="BalloonTextChar"/>
    <w:uiPriority w:val="99"/>
    <w:semiHidden/>
    <w:unhideWhenUsed/>
    <w:rsid w:val="006018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8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018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6018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18E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6018E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posted-on">
    <w:name w:val="posted-on"/>
    <w:basedOn w:val="DefaultParagraphFont"/>
    <w:rsid w:val="006018EB"/>
  </w:style>
  <w:style w:type="character" w:styleId="Hyperlink">
    <w:name w:val="Hyperlink"/>
    <w:basedOn w:val="DefaultParagraphFont"/>
    <w:uiPriority w:val="99"/>
    <w:semiHidden/>
    <w:unhideWhenUsed/>
    <w:rsid w:val="006018E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018EB"/>
    <w:rPr>
      <w:color w:val="800080"/>
      <w:u w:val="single"/>
    </w:rPr>
  </w:style>
  <w:style w:type="character" w:customStyle="1" w:styleId="byline">
    <w:name w:val="byline"/>
    <w:basedOn w:val="DefaultParagraphFont"/>
    <w:rsid w:val="006018EB"/>
  </w:style>
  <w:style w:type="character" w:customStyle="1" w:styleId="author">
    <w:name w:val="author"/>
    <w:basedOn w:val="DefaultParagraphFont"/>
    <w:rsid w:val="006018EB"/>
  </w:style>
  <w:style w:type="character" w:customStyle="1" w:styleId="cat-links">
    <w:name w:val="cat-links"/>
    <w:basedOn w:val="DefaultParagraphFont"/>
    <w:rsid w:val="006018EB"/>
  </w:style>
  <w:style w:type="paragraph" w:styleId="NormalWeb">
    <w:name w:val="Normal (Web)"/>
    <w:basedOn w:val="Normal"/>
    <w:uiPriority w:val="99"/>
    <w:semiHidden/>
    <w:unhideWhenUsed/>
    <w:rsid w:val="006018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octitle">
    <w:name w:val="toc_title"/>
    <w:basedOn w:val="Normal"/>
    <w:rsid w:val="006018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octoggle">
    <w:name w:val="toc_toggle"/>
    <w:basedOn w:val="DefaultParagraphFont"/>
    <w:rsid w:val="006018EB"/>
  </w:style>
  <w:style w:type="character" w:styleId="HTMLCode">
    <w:name w:val="HTML Code"/>
    <w:basedOn w:val="DefaultParagraphFont"/>
    <w:uiPriority w:val="99"/>
    <w:semiHidden/>
    <w:unhideWhenUsed/>
    <w:rsid w:val="006018E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018EB"/>
    <w:rPr>
      <w:i/>
      <w:iCs/>
    </w:rPr>
  </w:style>
  <w:style w:type="character" w:styleId="Strong">
    <w:name w:val="Strong"/>
    <w:basedOn w:val="DefaultParagraphFont"/>
    <w:uiPriority w:val="22"/>
    <w:qFormat/>
    <w:rsid w:val="006018E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18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18E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6018EB"/>
  </w:style>
  <w:style w:type="paragraph" w:styleId="BalloonText">
    <w:name w:val="Balloon Text"/>
    <w:basedOn w:val="Normal"/>
    <w:link w:val="BalloonTextChar"/>
    <w:uiPriority w:val="99"/>
    <w:semiHidden/>
    <w:unhideWhenUsed/>
    <w:rsid w:val="006018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8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08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78855">
          <w:marLeft w:val="0"/>
          <w:marRight w:val="45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0553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2123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bezkoder.com/javascript-fetch/" TargetMode="External"/><Relationship Id="rId18" Type="http://schemas.openxmlformats.org/officeDocument/2006/relationships/hyperlink" Target="https://bezkoder.com/vue-js-crud-app/" TargetMode="External"/><Relationship Id="rId26" Type="http://schemas.openxmlformats.org/officeDocument/2006/relationships/hyperlink" Target="https://www.bezkoder.com/spring-boot-jdbctemplate-example-mysql/" TargetMode="External"/><Relationship Id="rId39" Type="http://schemas.openxmlformats.org/officeDocument/2006/relationships/image" Target="media/image4.png"/><Relationship Id="rId3" Type="http://schemas.microsoft.com/office/2007/relationships/stylesWithEffects" Target="stylesWithEffects.xml"/><Relationship Id="rId21" Type="http://schemas.openxmlformats.org/officeDocument/2006/relationships/hyperlink" Target="https://www.bezkoder.com/spring-boot-jdbctemplate-crud-example/" TargetMode="External"/><Relationship Id="rId34" Type="http://schemas.openxmlformats.org/officeDocument/2006/relationships/hyperlink" Target="https://www.bezkoder.com/spring-boot-jdbctemplate-example-mysql/" TargetMode="External"/><Relationship Id="rId42" Type="http://schemas.openxmlformats.org/officeDocument/2006/relationships/image" Target="media/image7.png"/><Relationship Id="rId47" Type="http://schemas.openxmlformats.org/officeDocument/2006/relationships/image" Target="media/image12.png"/><Relationship Id="rId7" Type="http://schemas.openxmlformats.org/officeDocument/2006/relationships/hyperlink" Target="https://www.bezkoder.com/category/spring/" TargetMode="External"/><Relationship Id="rId12" Type="http://schemas.openxmlformats.org/officeDocument/2006/relationships/hyperlink" Target="https://www.bezkoder.com/axios-request/" TargetMode="External"/><Relationship Id="rId17" Type="http://schemas.openxmlformats.org/officeDocument/2006/relationships/hyperlink" Target="https://bezkoder.com/angular-12-crud-app/" TargetMode="External"/><Relationship Id="rId25" Type="http://schemas.openxmlformats.org/officeDocument/2006/relationships/hyperlink" Target="https://www.bezkoder.com/spring-boot-jdbctemplate-example-mysql/" TargetMode="External"/><Relationship Id="rId33" Type="http://schemas.openxmlformats.org/officeDocument/2006/relationships/hyperlink" Target="https://www.bezkoder.com/spring-boot-jdbctemplate-example-mysql/" TargetMode="External"/><Relationship Id="rId38" Type="http://schemas.openxmlformats.org/officeDocument/2006/relationships/image" Target="media/image3.png"/><Relationship Id="rId46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hyperlink" Target="https://bezkoder.com/angular-11-crud-app/" TargetMode="External"/><Relationship Id="rId20" Type="http://schemas.openxmlformats.org/officeDocument/2006/relationships/hyperlink" Target="https://www.bezkoder.com/react-redux-crud-example/" TargetMode="External"/><Relationship Id="rId29" Type="http://schemas.openxmlformats.org/officeDocument/2006/relationships/hyperlink" Target="https://www.bezkoder.com/spring-boot-jdbctemplate-example-mysql/" TargetMode="External"/><Relationship Id="rId41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hyperlink" Target="https://www.bezkoder.com/spring-boot-jdbctemplate-example-mysql/" TargetMode="External"/><Relationship Id="rId11" Type="http://schemas.openxmlformats.org/officeDocument/2006/relationships/hyperlink" Target="https://www.bezkoder.com/spring-boot-jpa-crud-rest-api/" TargetMode="External"/><Relationship Id="rId24" Type="http://schemas.openxmlformats.org/officeDocument/2006/relationships/hyperlink" Target="https://www.bezkoder.com/spring-boot-jdbctemplate-example-mysql/" TargetMode="External"/><Relationship Id="rId32" Type="http://schemas.openxmlformats.org/officeDocument/2006/relationships/hyperlink" Target="https://www.bezkoder.com/spring-boot-jdbctemplate-example-mysql/" TargetMode="External"/><Relationship Id="rId37" Type="http://schemas.openxmlformats.org/officeDocument/2006/relationships/image" Target="media/image2.png"/><Relationship Id="rId40" Type="http://schemas.openxmlformats.org/officeDocument/2006/relationships/image" Target="media/image5.png"/><Relationship Id="rId45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hyperlink" Target="https://bezkoder.com/angular-10-crud-app/" TargetMode="External"/><Relationship Id="rId23" Type="http://schemas.openxmlformats.org/officeDocument/2006/relationships/hyperlink" Target="https://www.bezkoder.com/spring-boot-jdbctemplate-example-mysql/" TargetMode="External"/><Relationship Id="rId28" Type="http://schemas.openxmlformats.org/officeDocument/2006/relationships/hyperlink" Target="https://www.bezkoder.com/spring-boot-jdbctemplate-example-mysql/" TargetMode="External"/><Relationship Id="rId36" Type="http://schemas.openxmlformats.org/officeDocument/2006/relationships/image" Target="media/image1.png"/><Relationship Id="rId49" Type="http://schemas.openxmlformats.org/officeDocument/2006/relationships/theme" Target="theme/theme1.xml"/><Relationship Id="rId10" Type="http://schemas.openxmlformats.org/officeDocument/2006/relationships/hyperlink" Target="https://www.bezkoder.com/spring-boot-webmvctest/" TargetMode="External"/><Relationship Id="rId19" Type="http://schemas.openxmlformats.org/officeDocument/2006/relationships/hyperlink" Target="https://bezkoder.com/react-crud-web-api/" TargetMode="External"/><Relationship Id="rId31" Type="http://schemas.openxmlformats.org/officeDocument/2006/relationships/hyperlink" Target="https://www.bezkoder.com/spring-boot-jdbctemplate-example-mysql/" TargetMode="External"/><Relationship Id="rId44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bezkoder.com/spring-boot-restcontrolleradvice/" TargetMode="External"/><Relationship Id="rId14" Type="http://schemas.openxmlformats.org/officeDocument/2006/relationships/hyperlink" Target="https://bezkoder.com/angular-crud-app/" TargetMode="External"/><Relationship Id="rId22" Type="http://schemas.openxmlformats.org/officeDocument/2006/relationships/hyperlink" Target="https://www.bezkoder.com/spring-boot-jdbctemplate-postgresql-example/" TargetMode="External"/><Relationship Id="rId27" Type="http://schemas.openxmlformats.org/officeDocument/2006/relationships/hyperlink" Target="https://www.bezkoder.com/spring-boot-jdbctemplate-example-mysql/" TargetMode="External"/><Relationship Id="rId30" Type="http://schemas.openxmlformats.org/officeDocument/2006/relationships/hyperlink" Target="https://www.bezkoder.com/spring-boot-jdbctemplate-example-mysql/" TargetMode="External"/><Relationship Id="rId35" Type="http://schemas.openxmlformats.org/officeDocument/2006/relationships/hyperlink" Target="https://www.bezkoder.com/spring-boot-jdbctemplate-example-mysql/" TargetMode="External"/><Relationship Id="rId43" Type="http://schemas.openxmlformats.org/officeDocument/2006/relationships/image" Target="media/image8.png"/><Relationship Id="rId48" Type="http://schemas.openxmlformats.org/officeDocument/2006/relationships/fontTable" Target="fontTable.xml"/><Relationship Id="rId8" Type="http://schemas.openxmlformats.org/officeDocument/2006/relationships/hyperlink" Target="https://bezkoder.com/spring-boot-controlleradvice-exceptionhandl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16</Pages>
  <Words>2694</Words>
  <Characters>15361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2022-05-07T04:51:00Z</dcterms:created>
  <dcterms:modified xsi:type="dcterms:W3CDTF">2022-12-17T17:40:00Z</dcterms:modified>
</cp:coreProperties>
</file>